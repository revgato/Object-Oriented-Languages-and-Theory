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5CB9" w14:textId="34CE4B45" w:rsidR="00CB19EB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14:paraId="33C1A44A" w14:textId="77777777" w:rsidR="003D1488" w:rsidRDefault="003D1488" w:rsidP="003D1488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Pr="00875DE8">
        <w:t xml:space="preserve">Nguyen </w:t>
      </w:r>
      <w:r>
        <w:t>Thanh</w:t>
      </w:r>
      <w:r>
        <w:rPr>
          <w:lang w:val="vi-VN"/>
        </w:rPr>
        <w:t xml:space="preserve"> Hung</w:t>
      </w:r>
      <w:r w:rsidRPr="00875DE8">
        <w:t xml:space="preserve">, </w:t>
      </w:r>
      <w:hyperlink r:id="rId8" w:history="1">
        <w:r>
          <w:rPr>
            <w:rStyle w:val="Hyperlink"/>
            <w:lang w:val="vi-VN"/>
          </w:rPr>
          <w:t>hung</w:t>
        </w:r>
        <w:r w:rsidRPr="00875DE8">
          <w:rPr>
            <w:rStyle w:val="Hyperlink"/>
          </w:rPr>
          <w:t>nt@soict.hust.edu.vn</w:t>
        </w:r>
      </w:hyperlink>
    </w:p>
    <w:p w14:paraId="75E97AF9" w14:textId="26C88087" w:rsidR="00590644" w:rsidRPr="006C388E" w:rsidRDefault="003D1488" w:rsidP="003D1488">
      <w:pPr>
        <w:jc w:val="right"/>
        <w:rPr>
          <w:rFonts w:ascii="Bodoni MT" w:hAnsi="Bodoni MT"/>
          <w:lang w:val="fr-FR"/>
        </w:rPr>
      </w:pPr>
      <w:r>
        <w:rPr>
          <w:rFonts w:ascii="Bodoni MT" w:hAnsi="Bodoni MT"/>
          <w:lang w:val="vi-VN"/>
        </w:rPr>
        <w:t>Teaching Assistant:</w:t>
      </w:r>
      <w:r>
        <w:rPr>
          <w:rFonts w:ascii="Bodoni MT" w:hAnsi="Bodoni MT"/>
        </w:rPr>
        <w:t xml:space="preserve"> Nguy</w:t>
      </w:r>
      <w:r>
        <w:rPr>
          <w:rFonts w:ascii="Cambria" w:hAnsi="Cambria"/>
        </w:rPr>
        <w:t>en Trung Thanh (</w:t>
      </w:r>
      <w:r w:rsidRPr="00C81E61">
        <w:rPr>
          <w:rFonts w:ascii="Cambria" w:hAnsi="Cambria"/>
        </w:rPr>
        <w:t>thanh.nt176874@sis.hust.edu.vn</w:t>
      </w:r>
      <w:r>
        <w:rPr>
          <w:rFonts w:ascii="Cambria" w:hAnsi="Cambria"/>
        </w:rPr>
        <w:t>)</w:t>
      </w:r>
      <w:r w:rsidR="00435F85" w:rsidRPr="006C388E">
        <w:rPr>
          <w:rFonts w:ascii="Bodoni MT" w:hAnsi="Bodoni MT"/>
          <w:lang w:val="fr-FR"/>
        </w:rPr>
        <w:t xml:space="preserve"> </w:t>
      </w:r>
    </w:p>
    <w:p w14:paraId="33FEF797" w14:textId="3B4182BD" w:rsidR="0008323F" w:rsidRPr="00003DF7" w:rsidRDefault="005F7C37" w:rsidP="0008323F">
      <w:pPr>
        <w:jc w:val="right"/>
      </w:pPr>
      <w:r>
        <w:t xml:space="preserve"> </w:t>
      </w:r>
    </w:p>
    <w:p w14:paraId="6013C7C1" w14:textId="61958B8C" w:rsidR="00CB19EB" w:rsidRPr="00054C7C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32"/>
          <w:szCs w:val="26"/>
          <w:lang w:val="vi-VN"/>
        </w:rPr>
      </w:pPr>
      <w:r>
        <w:rPr>
          <w:rFonts w:ascii="TimesNewRomanPSMT" w:hAnsi="TimesNewRomanPSMT" w:cs="TimesNewRomanPSMT"/>
          <w:sz w:val="32"/>
          <w:szCs w:val="26"/>
        </w:rPr>
        <w:t>Lab</w:t>
      </w:r>
      <w:r w:rsidR="000F1208">
        <w:rPr>
          <w:rFonts w:ascii="TimesNewRomanPSMT" w:hAnsi="TimesNewRomanPSMT" w:cs="TimesNewRomanPSMT"/>
          <w:sz w:val="32"/>
          <w:szCs w:val="26"/>
        </w:rPr>
        <w:t xml:space="preserve"> </w:t>
      </w:r>
      <w:r w:rsidR="00505193">
        <w:rPr>
          <w:rFonts w:ascii="TimesNewRomanPSMT" w:hAnsi="TimesNewRomanPSMT" w:cs="TimesNewRomanPSMT"/>
          <w:sz w:val="32"/>
          <w:szCs w:val="26"/>
          <w:lang w:val="vi-VN"/>
        </w:rPr>
        <w:t>4</w:t>
      </w:r>
      <w:r w:rsidRPr="00EA211A">
        <w:rPr>
          <w:rFonts w:ascii="TimesNewRomanPSMT" w:hAnsi="TimesNewRomanPSMT" w:cs="TimesNewRomanPSMT"/>
          <w:sz w:val="32"/>
          <w:szCs w:val="26"/>
        </w:rPr>
        <w:t xml:space="preserve">: </w:t>
      </w:r>
      <w:r w:rsidR="00054C7C">
        <w:rPr>
          <w:rFonts w:ascii="TimesNewRomanPSMT" w:hAnsi="TimesNewRomanPSMT" w:cs="TimesNewRomanPSMT"/>
          <w:sz w:val="32"/>
          <w:szCs w:val="26"/>
        </w:rPr>
        <w:t>Some</w:t>
      </w:r>
      <w:r w:rsidR="00054C7C">
        <w:rPr>
          <w:rFonts w:ascii="TimesNewRomanPSMT" w:hAnsi="TimesNewRomanPSMT" w:cs="TimesNewRomanPSMT"/>
          <w:sz w:val="32"/>
          <w:szCs w:val="26"/>
          <w:lang w:val="vi-VN"/>
        </w:rPr>
        <w:t xml:space="preserve"> techniques in Class Building</w:t>
      </w:r>
    </w:p>
    <w:p w14:paraId="71E326FA" w14:textId="3A0B6129" w:rsidR="001B5D06" w:rsidRDefault="001B5D06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32"/>
          <w:szCs w:val="26"/>
        </w:rPr>
      </w:pPr>
      <w:r w:rsidRPr="00F36405">
        <w:rPr>
          <w:rFonts w:ascii="TimesNewRomanPSMT" w:hAnsi="TimesNewRomanPSMT" w:cs="TimesNewRomanPSMT"/>
          <w:b/>
          <w:sz w:val="32"/>
          <w:szCs w:val="26"/>
        </w:rPr>
        <w:t xml:space="preserve">* </w:t>
      </w:r>
      <w:r w:rsidR="008910DD">
        <w:rPr>
          <w:rFonts w:ascii="TimesNewRomanPSMT" w:hAnsi="TimesNewRomanPSMT" w:cs="TimesNewRomanPSMT"/>
          <w:b/>
          <w:sz w:val="32"/>
          <w:szCs w:val="26"/>
        </w:rPr>
        <w:t>Objectives:</w:t>
      </w:r>
    </w:p>
    <w:p w14:paraId="54F9FBA1" w14:textId="77777777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this lab, you will practice with: </w:t>
      </w:r>
    </w:p>
    <w:p w14:paraId="08643929" w14:textId="1F53D827" w:rsidR="008910DD" w:rsidRDefault="000F7B65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Method overloading </w:t>
      </w:r>
    </w:p>
    <w:p w14:paraId="7C73F13A" w14:textId="58BB2747" w:rsidR="00181FAA" w:rsidRDefault="000F7B65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Parameter passing</w:t>
      </w:r>
    </w:p>
    <w:p w14:paraId="619B3E48" w14:textId="58F6CB66" w:rsidR="008910DD" w:rsidRPr="0068518A" w:rsidRDefault="000F7B65" w:rsidP="0068518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Classifier member</w:t>
      </w:r>
      <w:r w:rsidR="0068518A">
        <w:rPr>
          <w:rFonts w:ascii="TimesNewRomanPSMT" w:hAnsi="TimesNewRomanPSMT" w:cs="TimesNewRomanPSMT"/>
        </w:rPr>
        <w:t xml:space="preserve"> vs. </w:t>
      </w:r>
      <w:r w:rsidRPr="0068518A">
        <w:rPr>
          <w:rFonts w:ascii="TimesNewRomanPSMT" w:hAnsi="TimesNewRomanPSMT" w:cs="TimesNewRomanPSMT"/>
        </w:rPr>
        <w:t>Instance member</w:t>
      </w:r>
    </w:p>
    <w:p w14:paraId="24691383" w14:textId="7030611A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4A754C1E" w14:textId="2525D1B3" w:rsidR="001B09F5" w:rsidRPr="00B953F4" w:rsidRDefault="00C463F5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lab </w:t>
      </w:r>
      <w:r w:rsidR="000218E0">
        <w:rPr>
          <w:rFonts w:ascii="TimesNewRomanPSMT" w:hAnsi="TimesNewRomanPSMT" w:cs="TimesNewRomanPSMT"/>
        </w:rPr>
        <w:t>also</w:t>
      </w:r>
      <w:r>
        <w:rPr>
          <w:rFonts w:ascii="TimesNewRomanPSMT" w:hAnsi="TimesNewRomanPSMT" w:cs="TimesNewRomanPSMT"/>
        </w:rPr>
        <w:t xml:space="preserve"> </w:t>
      </w:r>
      <w:r w:rsidRPr="00C463F5">
        <w:rPr>
          <w:rFonts w:ascii="TimesNewRomanPSMT" w:hAnsi="TimesNewRomanPSMT" w:cs="TimesNewRomanPSMT"/>
        </w:rPr>
        <w:t>concentrate</w:t>
      </w:r>
      <w:r w:rsidR="002927A9">
        <w:rPr>
          <w:rFonts w:ascii="TimesNewRomanPSMT" w:hAnsi="TimesNewRomanPSMT" w:cs="TimesNewRomanPSMT"/>
          <w:lang w:val="vi-VN"/>
        </w:rPr>
        <w:t>s</w:t>
      </w:r>
      <w:r w:rsidRPr="00C463F5">
        <w:rPr>
          <w:rFonts w:ascii="TimesNewRomanPSMT" w:hAnsi="TimesNewRomanPSMT" w:cs="TimesNewRomanPSMT"/>
        </w:rPr>
        <w:t xml:space="preserve"> on </w:t>
      </w:r>
      <w:r w:rsidR="000218E0">
        <w:rPr>
          <w:rFonts w:ascii="TimesNewRomanPSMT" w:hAnsi="TimesNewRomanPSMT" w:cs="TimesNewRomanPSMT"/>
        </w:rPr>
        <w:t>the</w:t>
      </w:r>
      <w:r w:rsidR="000218E0">
        <w:rPr>
          <w:rFonts w:ascii="TimesNewRomanPSMT" w:hAnsi="TimesNewRomanPSMT" w:cs="TimesNewRomanPSMT"/>
          <w:lang w:val="vi-VN"/>
        </w:rPr>
        <w:t xml:space="preserve"> </w:t>
      </w:r>
      <w:r w:rsidRPr="00C463F5">
        <w:rPr>
          <w:rFonts w:ascii="TimesNewRomanPSMT" w:hAnsi="TimesNewRomanPSMT" w:cs="TimesNewRomanPSMT"/>
        </w:rPr>
        <w:t>project</w:t>
      </w:r>
      <w:r w:rsidR="000218E0">
        <w:rPr>
          <w:rFonts w:ascii="TimesNewRomanPSMT" w:hAnsi="TimesNewRomanPSMT" w:cs="TimesNewRomanPSMT"/>
          <w:lang w:val="vi-VN"/>
        </w:rPr>
        <w:t xml:space="preserve"> that you did with the previous lab. You continue</w:t>
      </w:r>
      <w:r w:rsidRPr="00C463F5">
        <w:rPr>
          <w:rFonts w:ascii="TimesNewRomanPSMT" w:hAnsi="TimesNewRomanPSMT" w:cs="TimesNewRomanPSMT"/>
        </w:rPr>
        <w:t xml:space="preserve"> using </w:t>
      </w:r>
      <w:r w:rsidR="0079456D">
        <w:rPr>
          <w:rFonts w:ascii="TimesNewRomanPSMT" w:hAnsi="TimesNewRomanPSMT" w:cs="TimesNewRomanPSMT"/>
        </w:rPr>
        <w:t>Eclipse</w:t>
      </w:r>
      <w:r w:rsidR="00063666">
        <w:rPr>
          <w:rFonts w:ascii="TimesNewRomanPSMT" w:hAnsi="TimesNewRomanPSMT" w:cs="TimesNewRomanPSMT"/>
        </w:rPr>
        <w:t xml:space="preserve"> to implement “</w:t>
      </w:r>
      <w:r w:rsidR="00611450">
        <w:rPr>
          <w:rFonts w:ascii="TimesNewRomanPSMT" w:hAnsi="TimesNewRomanPSMT" w:cs="TimesNewRomanPSMT"/>
        </w:rPr>
        <w:t>AIMS: An Internet Media Store</w:t>
      </w:r>
      <w:r w:rsidR="001D2686">
        <w:rPr>
          <w:rFonts w:ascii="TimesNewRomanPSMT" w:hAnsi="TimesNewRomanPSMT" w:cs="TimesNewRomanPSMT"/>
        </w:rPr>
        <w:t>”</w:t>
      </w:r>
      <w:r w:rsidR="00611450">
        <w:rPr>
          <w:rFonts w:ascii="TimesNewRomanPSMT" w:hAnsi="TimesNewRomanPSMT" w:cs="TimesNewRomanPSMT"/>
        </w:rPr>
        <w:t xml:space="preserve"> - A system for creating orders of CDs, DVDs and books.</w:t>
      </w:r>
      <w:r w:rsidR="00DA032D">
        <w:rPr>
          <w:rFonts w:ascii="TimesNewRomanPSMT" w:hAnsi="TimesNewRomanPSMT" w:cs="TimesNewRomanPSMT"/>
        </w:rPr>
        <w:t xml:space="preserve"> </w:t>
      </w:r>
      <w:r w:rsidR="00DA032D" w:rsidRPr="00DA032D">
        <w:rPr>
          <w:rFonts w:ascii="TimesNewRomanPSMT" w:hAnsi="TimesNewRomanPSMT" w:cs="TimesNewRomanPSMT"/>
        </w:rPr>
        <w:t xml:space="preserve">Other exercises cover specific </w:t>
      </w:r>
      <w:r w:rsidR="00FE38D3">
        <w:rPr>
          <w:rFonts w:ascii="TimesNewRomanPSMT" w:hAnsi="TimesNewRomanPSMT" w:cs="TimesNewRomanPSMT"/>
        </w:rPr>
        <w:t xml:space="preserve">Object-Oriented Programming or </w:t>
      </w:r>
      <w:r w:rsidR="00DA032D" w:rsidRPr="00DA032D">
        <w:rPr>
          <w:rFonts w:ascii="TimesNewRomanPSMT" w:hAnsi="TimesNewRomanPSMT" w:cs="TimesNewRomanPSMT"/>
        </w:rPr>
        <w:t>Java topics</w:t>
      </w:r>
      <w:r w:rsidR="00DA032D">
        <w:rPr>
          <w:rFonts w:ascii="TimesNewRomanPSMT" w:hAnsi="TimesNewRomanPSMT" w:cs="TimesNewRomanPSMT"/>
        </w:rPr>
        <w:t>.</w:t>
      </w:r>
    </w:p>
    <w:p w14:paraId="76CDD2AF" w14:textId="521BB711" w:rsidR="00943798" w:rsidRDefault="00943798" w:rsidP="00440A3C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095FE2CF" w14:textId="267C8510" w:rsidR="001747CE" w:rsidRDefault="00287A24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  <w:lang w:val="vi-VN"/>
        </w:rPr>
      </w:pPr>
      <w:r w:rsidRPr="001D3611">
        <w:rPr>
          <w:b/>
          <w:sz w:val="28"/>
          <w:szCs w:val="28"/>
        </w:rPr>
        <w:t xml:space="preserve">1. </w:t>
      </w:r>
      <w:r w:rsidR="007B4C52">
        <w:rPr>
          <w:b/>
          <w:sz w:val="28"/>
          <w:szCs w:val="28"/>
        </w:rPr>
        <w:t>Working</w:t>
      </w:r>
      <w:r w:rsidR="007B4C52">
        <w:rPr>
          <w:b/>
          <w:sz w:val="28"/>
          <w:szCs w:val="28"/>
          <w:lang w:val="vi-VN"/>
        </w:rPr>
        <w:t xml:space="preserve"> with method overloading</w:t>
      </w:r>
    </w:p>
    <w:p w14:paraId="12098591" w14:textId="0D85FA83" w:rsidR="007B4C52" w:rsidRDefault="007B4C52" w:rsidP="00287A24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Method overloading allows </w:t>
      </w:r>
      <w:r w:rsidR="00AB7AEE">
        <w:rPr>
          <w:sz w:val="26"/>
          <w:szCs w:val="26"/>
          <w:lang w:val="vi-VN"/>
        </w:rPr>
        <w:t xml:space="preserve">different methods to have </w:t>
      </w:r>
      <w:r w:rsidR="00AB7AEE" w:rsidRPr="00AB7AEE">
        <w:rPr>
          <w:b/>
          <w:sz w:val="26"/>
          <w:szCs w:val="26"/>
          <w:lang w:val="vi-VN"/>
        </w:rPr>
        <w:t>same name</w:t>
      </w:r>
      <w:r w:rsidR="00AB7AEE">
        <w:rPr>
          <w:sz w:val="26"/>
          <w:szCs w:val="26"/>
          <w:lang w:val="vi-VN"/>
        </w:rPr>
        <w:t xml:space="preserve"> but different signatures where signature can differ by </w:t>
      </w:r>
      <w:r w:rsidR="00AB7AEE" w:rsidRPr="00AB7AEE">
        <w:rPr>
          <w:b/>
          <w:sz w:val="26"/>
          <w:szCs w:val="26"/>
          <w:lang w:val="vi-VN"/>
        </w:rPr>
        <w:t>number</w:t>
      </w:r>
      <w:r w:rsidR="00AB7AEE">
        <w:rPr>
          <w:sz w:val="26"/>
          <w:szCs w:val="26"/>
          <w:lang w:val="vi-VN"/>
        </w:rPr>
        <w:t xml:space="preserve"> of </w:t>
      </w:r>
      <w:r w:rsidR="00AB7AEE">
        <w:rPr>
          <w:sz w:val="26"/>
          <w:szCs w:val="26"/>
        </w:rPr>
        <w:t xml:space="preserve">input parameters or </w:t>
      </w:r>
      <w:r w:rsidR="00AB7AEE" w:rsidRPr="00AB7AEE">
        <w:rPr>
          <w:b/>
          <w:sz w:val="26"/>
          <w:szCs w:val="26"/>
        </w:rPr>
        <w:t>type</w:t>
      </w:r>
      <w:r w:rsidR="00AB7AEE">
        <w:rPr>
          <w:sz w:val="26"/>
          <w:szCs w:val="26"/>
        </w:rPr>
        <w:t xml:space="preserve"> of input </w:t>
      </w:r>
      <w:r w:rsidR="00134C4A">
        <w:rPr>
          <w:sz w:val="26"/>
          <w:szCs w:val="26"/>
        </w:rPr>
        <w:t>parameter(s)</w:t>
      </w:r>
      <w:r w:rsidR="00AB7AEE">
        <w:rPr>
          <w:sz w:val="26"/>
          <w:szCs w:val="26"/>
        </w:rPr>
        <w:t xml:space="preserve"> or </w:t>
      </w:r>
      <w:r w:rsidR="00AB7AEE" w:rsidRPr="00AB7AEE">
        <w:rPr>
          <w:b/>
          <w:sz w:val="26"/>
          <w:szCs w:val="26"/>
        </w:rPr>
        <w:t>both</w:t>
      </w:r>
      <w:r w:rsidR="00AB7AEE">
        <w:rPr>
          <w:b/>
          <w:sz w:val="26"/>
          <w:szCs w:val="26"/>
        </w:rPr>
        <w:t>.</w:t>
      </w:r>
    </w:p>
    <w:p w14:paraId="1E33F9F2" w14:textId="2B23526C" w:rsidR="00E556DE" w:rsidRDefault="00E556DE" w:rsidP="00287A24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</w:p>
    <w:p w14:paraId="051DBABA" w14:textId="331074F4" w:rsidR="008D2B6D" w:rsidRPr="002A7527" w:rsidRDefault="008D2B6D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2A7527">
        <w:rPr>
          <w:b/>
          <w:sz w:val="28"/>
          <w:szCs w:val="28"/>
        </w:rPr>
        <w:t>1.1 Overloading by differing type</w:t>
      </w:r>
      <w:r w:rsidR="00844307">
        <w:rPr>
          <w:b/>
          <w:sz w:val="28"/>
          <w:szCs w:val="28"/>
        </w:rPr>
        <w:t>s</w:t>
      </w:r>
      <w:r w:rsidRPr="002A7527">
        <w:rPr>
          <w:b/>
          <w:sz w:val="28"/>
          <w:szCs w:val="28"/>
        </w:rPr>
        <w:t xml:space="preserve"> of parameter</w:t>
      </w:r>
    </w:p>
    <w:p w14:paraId="35F0EBBB" w14:textId="77777777" w:rsidR="001747CE" w:rsidRPr="002A7527" w:rsidRDefault="001747CE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6"/>
          <w:szCs w:val="26"/>
        </w:rPr>
      </w:pPr>
      <w:r w:rsidRPr="002A7527">
        <w:rPr>
          <w:b/>
          <w:sz w:val="26"/>
          <w:szCs w:val="26"/>
        </w:rPr>
        <w:t xml:space="preserve">- </w:t>
      </w:r>
      <w:r w:rsidR="001D6633" w:rsidRPr="002A7527">
        <w:rPr>
          <w:b/>
          <w:sz w:val="26"/>
          <w:szCs w:val="26"/>
        </w:rPr>
        <w:t>Open Eclipse</w:t>
      </w:r>
    </w:p>
    <w:p w14:paraId="081098D1" w14:textId="0B679235" w:rsidR="00287A24" w:rsidRPr="002A7527" w:rsidRDefault="001747CE" w:rsidP="00643D6C">
      <w:pPr>
        <w:autoSpaceDE w:val="0"/>
        <w:autoSpaceDN w:val="0"/>
        <w:adjustRightInd w:val="0"/>
        <w:spacing w:line="288" w:lineRule="auto"/>
        <w:rPr>
          <w:b/>
          <w:sz w:val="26"/>
          <w:szCs w:val="26"/>
        </w:rPr>
      </w:pPr>
      <w:r w:rsidRPr="002A7527">
        <w:rPr>
          <w:b/>
          <w:sz w:val="26"/>
          <w:szCs w:val="26"/>
        </w:rPr>
        <w:t xml:space="preserve">- </w:t>
      </w:r>
      <w:r w:rsidR="00E556DE" w:rsidRPr="002A7527">
        <w:rPr>
          <w:b/>
          <w:sz w:val="26"/>
          <w:szCs w:val="26"/>
        </w:rPr>
        <w:t>Open the</w:t>
      </w:r>
      <w:r w:rsidR="001D6633" w:rsidRPr="002A7527">
        <w:rPr>
          <w:b/>
          <w:sz w:val="26"/>
          <w:szCs w:val="26"/>
        </w:rPr>
        <w:t xml:space="preserve"> JavaProject named "</w:t>
      </w:r>
      <w:r w:rsidR="001D6633" w:rsidRPr="00643D6C">
        <w:rPr>
          <w:rFonts w:ascii="Courier New" w:hAnsi="Courier New" w:cs="Courier New"/>
          <w:b/>
          <w:szCs w:val="26"/>
        </w:rPr>
        <w:t>AimsProject</w:t>
      </w:r>
      <w:r w:rsidR="001D6633" w:rsidRPr="002A7527">
        <w:rPr>
          <w:b/>
          <w:sz w:val="26"/>
          <w:szCs w:val="26"/>
        </w:rPr>
        <w:t>"</w:t>
      </w:r>
      <w:r w:rsidR="00E556DE" w:rsidRPr="002A7527">
        <w:rPr>
          <w:b/>
          <w:sz w:val="26"/>
          <w:szCs w:val="26"/>
        </w:rPr>
        <w:t xml:space="preserve"> that you have created in the previous lab.</w:t>
      </w:r>
    </w:p>
    <w:p w14:paraId="075ADEAB" w14:textId="2E95E9CF" w:rsidR="00BA22C1" w:rsidRPr="00BA22C1" w:rsidRDefault="00673C56" w:rsidP="00265AA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8"/>
          <w:szCs w:val="28"/>
        </w:rPr>
      </w:pPr>
      <w:r w:rsidRPr="002A7527">
        <w:rPr>
          <w:b/>
          <w:sz w:val="26"/>
          <w:szCs w:val="26"/>
        </w:rPr>
        <w:t xml:space="preserve">- </w:t>
      </w:r>
      <w:r w:rsidR="008D2B6D" w:rsidRPr="002A7527">
        <w:rPr>
          <w:b/>
          <w:sz w:val="26"/>
          <w:szCs w:val="26"/>
        </w:rPr>
        <w:t xml:space="preserve">Open the class </w:t>
      </w:r>
      <w:r w:rsidR="008D2B6D" w:rsidRPr="00265AA8">
        <w:rPr>
          <w:rFonts w:ascii="Courier New" w:hAnsi="Courier New" w:cs="Courier New"/>
          <w:b/>
          <w:szCs w:val="26"/>
        </w:rPr>
        <w:t>Order</w:t>
      </w:r>
      <w:r w:rsidR="008D2B6D" w:rsidRPr="002A7527">
        <w:rPr>
          <w:b/>
          <w:sz w:val="26"/>
          <w:szCs w:val="26"/>
        </w:rPr>
        <w:t>.</w:t>
      </w:r>
      <w:r w:rsidR="008D2B6D" w:rsidRPr="00265AA8">
        <w:rPr>
          <w:rFonts w:ascii="Courier New" w:hAnsi="Courier New" w:cs="Courier New"/>
          <w:b/>
          <w:szCs w:val="26"/>
        </w:rPr>
        <w:t>java</w:t>
      </w:r>
      <w:r w:rsidR="008D2B6D" w:rsidRPr="002A7527">
        <w:rPr>
          <w:b/>
          <w:sz w:val="26"/>
          <w:szCs w:val="26"/>
        </w:rPr>
        <w:t>:</w:t>
      </w:r>
      <w:r w:rsidR="008D2B6D">
        <w:rPr>
          <w:b/>
          <w:sz w:val="28"/>
          <w:szCs w:val="28"/>
        </w:rPr>
        <w:t xml:space="preserve"> </w:t>
      </w:r>
      <w:r w:rsidR="008D2B6D">
        <w:rPr>
          <w:rFonts w:ascii="TimesNewRomanPSMT" w:hAnsi="TimesNewRomanPSMT" w:cs="TimesNewRomanPSMT"/>
          <w:sz w:val="26"/>
          <w:szCs w:val="26"/>
        </w:rPr>
        <w:t xml:space="preserve">you will overload the method </w:t>
      </w:r>
      <w:r w:rsidR="008D2B6D" w:rsidRPr="00446A8F"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>addDigitalVideoDisc</w:t>
      </w:r>
      <w:r w:rsidR="008D2B6D" w:rsidRPr="00446A8F">
        <w:rPr>
          <w:rFonts w:ascii="TimesNewRomanPSMT" w:hAnsi="TimesNewRomanPSMT" w:cs="TimesNewRomanPSMT"/>
          <w:color w:val="833C0B" w:themeColor="accent2" w:themeShade="80"/>
          <w:sz w:val="26"/>
          <w:szCs w:val="26"/>
        </w:rPr>
        <w:t xml:space="preserve"> </w:t>
      </w:r>
      <w:r w:rsidR="008D2B6D">
        <w:rPr>
          <w:rFonts w:ascii="TimesNewRomanPSMT" w:hAnsi="TimesNewRomanPSMT" w:cs="TimesNewRomanPSMT"/>
          <w:sz w:val="26"/>
          <w:szCs w:val="26"/>
        </w:rPr>
        <w:t>you created last time.</w:t>
      </w:r>
    </w:p>
    <w:p w14:paraId="41124C46" w14:textId="50627019" w:rsidR="00347E53" w:rsidRDefault="00F826CE" w:rsidP="00265AA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+ </w:t>
      </w:r>
      <w:r w:rsidR="008D2B6D">
        <w:rPr>
          <w:rFonts w:ascii="TimesNewRomanPSMT" w:hAnsi="TimesNewRomanPSMT" w:cs="TimesNewRomanPSMT"/>
          <w:sz w:val="26"/>
          <w:szCs w:val="26"/>
        </w:rPr>
        <w:t xml:space="preserve">The current method has one input parameter of class </w:t>
      </w:r>
      <w:r w:rsidR="008D2B6D" w:rsidRPr="00265AA8">
        <w:rPr>
          <w:rFonts w:ascii="Courier New" w:hAnsi="Courier New" w:cs="Courier New"/>
          <w:b/>
          <w:szCs w:val="26"/>
        </w:rPr>
        <w:t>DigitalVideoDisc</w:t>
      </w:r>
    </w:p>
    <w:p w14:paraId="6B734ED7" w14:textId="5026E562" w:rsidR="008D2B6D" w:rsidRDefault="008D2B6D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+ You will create new method has the same name but with different type of parameter. </w:t>
      </w:r>
    </w:p>
    <w:p w14:paraId="7F3ABF4F" w14:textId="2325F13B" w:rsidR="00446A8F" w:rsidRPr="00446A8F" w:rsidRDefault="00446A8F" w:rsidP="00287A24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 w:rsidRPr="00446A8F"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>addDigitalVideoDisc(DigitalVideoDisc [] dvdList)</w:t>
      </w:r>
    </w:p>
    <w:p w14:paraId="01A42FF7" w14:textId="6E526A86" w:rsidR="00446A8F" w:rsidRDefault="00446A8F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This method will add a list of DVDs to the current order.</w:t>
      </w:r>
    </w:p>
    <w:p w14:paraId="6ACD7BE8" w14:textId="068E1515" w:rsidR="00446A8F" w:rsidRDefault="00446A8F" w:rsidP="005A152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+ You should always verify the number of items in the current order to assure the quantity below the maximum number.</w:t>
      </w:r>
    </w:p>
    <w:p w14:paraId="13CB7AA2" w14:textId="6BFC9C25" w:rsidR="00446A8F" w:rsidRDefault="00446A8F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+ Inform users the list of items that cannot be added to the current order because of full ordered items</w:t>
      </w:r>
    </w:p>
    <w:p w14:paraId="54FF30AD" w14:textId="67E81947" w:rsidR="00E70741" w:rsidRDefault="00E70741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+ Try to add a method </w:t>
      </w:r>
      <w:r w:rsidRPr="00446A8F"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>addDigitalVideoDisc</w:t>
      </w:r>
      <w:r>
        <w:rPr>
          <w:rFonts w:ascii="TimesNewRomanPSMT" w:hAnsi="TimesNewRomanPSMT" w:cs="TimesNewRomanPSMT"/>
          <w:sz w:val="26"/>
          <w:szCs w:val="26"/>
        </w:rPr>
        <w:t xml:space="preserve"> which allows </w:t>
      </w:r>
      <w:r w:rsidR="006961A3">
        <w:rPr>
          <w:rFonts w:ascii="TimesNewRomanPSMT" w:hAnsi="TimesNewRomanPSMT" w:cs="TimesNewRomanPSMT"/>
          <w:sz w:val="26"/>
          <w:szCs w:val="26"/>
        </w:rPr>
        <w:t xml:space="preserve">to pass an arbitrary number of arguments for dvd. </w:t>
      </w:r>
      <w:r w:rsidR="002C6B55">
        <w:rPr>
          <w:rFonts w:ascii="TimesNewRomanPSMT" w:hAnsi="TimesNewRomanPSMT" w:cs="TimesNewRomanPSMT"/>
          <w:sz w:val="26"/>
          <w:szCs w:val="26"/>
        </w:rPr>
        <w:t>Compare to an array</w:t>
      </w:r>
      <w:r w:rsidR="00396BD1">
        <w:rPr>
          <w:rFonts w:ascii="TimesNewRomanPSMT" w:hAnsi="TimesNewRomanPSMT" w:cs="TimesNewRomanPSMT"/>
          <w:sz w:val="26"/>
          <w:szCs w:val="26"/>
        </w:rPr>
        <w:t xml:space="preserve"> parameter.</w:t>
      </w:r>
      <w:r w:rsidR="007C1C71">
        <w:rPr>
          <w:rFonts w:ascii="TimesNewRomanPSMT" w:hAnsi="TimesNewRomanPSMT" w:cs="TimesNewRomanPSMT"/>
          <w:sz w:val="26"/>
          <w:szCs w:val="26"/>
        </w:rPr>
        <w:t xml:space="preserve"> What do you prefer in this case?</w:t>
      </w:r>
    </w:p>
    <w:p w14:paraId="2BA40BFB" w14:textId="4F6C6B75" w:rsidR="0051005E" w:rsidRDefault="0051005E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</w:p>
    <w:p w14:paraId="0D634817" w14:textId="63FCF293" w:rsidR="0051005E" w:rsidRPr="00C73A22" w:rsidRDefault="0051005E" w:rsidP="00287A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8"/>
          <w:szCs w:val="28"/>
        </w:rPr>
      </w:pPr>
      <w:r w:rsidRPr="00C73A22">
        <w:rPr>
          <w:rFonts w:ascii="TimesNewRomanPSMT" w:hAnsi="TimesNewRomanPSMT" w:cs="TimesNewRomanPSMT"/>
          <w:b/>
          <w:sz w:val="28"/>
          <w:szCs w:val="28"/>
        </w:rPr>
        <w:t>1.2. Overloading by differing the number of parameters</w:t>
      </w:r>
    </w:p>
    <w:p w14:paraId="1FF800C2" w14:textId="11453CF9" w:rsidR="00347E53" w:rsidRDefault="00C73A22" w:rsidP="00265AA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- </w:t>
      </w:r>
      <w:r w:rsidR="00D93A48">
        <w:rPr>
          <w:rFonts w:ascii="TimesNewRomanPSMT" w:hAnsi="TimesNewRomanPSMT" w:cs="TimesNewRomanPSMT"/>
          <w:b/>
          <w:sz w:val="26"/>
          <w:szCs w:val="26"/>
        </w:rPr>
        <w:t xml:space="preserve">Continuing </w:t>
      </w:r>
      <w:r>
        <w:rPr>
          <w:rFonts w:ascii="TimesNewRomanPSMT" w:hAnsi="TimesNewRomanPSMT" w:cs="TimesNewRomanPSMT"/>
          <w:b/>
          <w:sz w:val="26"/>
          <w:szCs w:val="26"/>
        </w:rPr>
        <w:t xml:space="preserve">focus on the </w:t>
      </w:r>
      <w:r w:rsidRPr="00265AA8">
        <w:rPr>
          <w:rFonts w:ascii="Courier New" w:hAnsi="Courier New" w:cs="Courier New"/>
          <w:b/>
          <w:szCs w:val="26"/>
        </w:rPr>
        <w:t>Order</w:t>
      </w:r>
      <w:r>
        <w:rPr>
          <w:rFonts w:ascii="TimesNewRomanPSMT" w:hAnsi="TimesNewRomanPSMT" w:cs="TimesNewRomanPSMT"/>
          <w:b/>
          <w:sz w:val="26"/>
          <w:szCs w:val="26"/>
        </w:rPr>
        <w:t xml:space="preserve"> class</w:t>
      </w:r>
    </w:p>
    <w:p w14:paraId="7FC333A8" w14:textId="44762CA2" w:rsidR="00062619" w:rsidRDefault="00C73A22" w:rsidP="00B67AF8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- </w:t>
      </w:r>
      <w:r w:rsidR="00B67AF8">
        <w:rPr>
          <w:rFonts w:ascii="TimesNewRomanPSMT" w:hAnsi="TimesNewRomanPSMT" w:cs="TimesNewRomanPSMT"/>
          <w:b/>
          <w:sz w:val="26"/>
          <w:szCs w:val="26"/>
        </w:rPr>
        <w:t xml:space="preserve">Create new method named </w:t>
      </w:r>
      <w:r w:rsidR="00B67AF8" w:rsidRPr="00446A8F"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>addDigitalVideoDisc</w:t>
      </w:r>
    </w:p>
    <w:p w14:paraId="049B144D" w14:textId="3878DFB2" w:rsidR="00B67AF8" w:rsidRDefault="00B67AF8" w:rsidP="00B67AF8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lastRenderedPageBreak/>
        <w:t xml:space="preserve">+ </w:t>
      </w:r>
      <w:r w:rsidRPr="00B67AF8">
        <w:rPr>
          <w:rFonts w:ascii="TimesNewRomanPSMT" w:hAnsi="TimesNewRomanPSMT" w:cs="TimesNewRomanPSMT"/>
          <w:sz w:val="26"/>
          <w:szCs w:val="26"/>
        </w:rPr>
        <w:t>The signature of this method has two parameters as following:</w:t>
      </w:r>
    </w:p>
    <w:p w14:paraId="102A8024" w14:textId="005B06D7" w:rsidR="00B67AF8" w:rsidRPr="008D2B6D" w:rsidRDefault="00B67AF8" w:rsidP="00B67AF8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 w:rsidRPr="00446A8F"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 xml:space="preserve">addDigitalVideoDisc(DigitalVideoDisc </w:t>
      </w:r>
      <w:r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>dvd1,DigitalVideoDisc dvd2</w:t>
      </w:r>
      <w:r w:rsidRPr="00446A8F"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>)</w:t>
      </w:r>
    </w:p>
    <w:p w14:paraId="0231DBF0" w14:textId="12622DDC" w:rsidR="00FB06CF" w:rsidRDefault="00F826CE" w:rsidP="00FB06CF">
      <w:pPr>
        <w:autoSpaceDE w:val="0"/>
        <w:autoSpaceDN w:val="0"/>
        <w:adjustRightInd w:val="0"/>
        <w:spacing w:line="288" w:lineRule="auto"/>
        <w:jc w:val="left"/>
        <w:rPr>
          <w:sz w:val="26"/>
        </w:rPr>
      </w:pPr>
      <w:r>
        <w:rPr>
          <w:sz w:val="26"/>
        </w:rPr>
        <w:t>+</w:t>
      </w:r>
      <w:r w:rsidR="00FB06CF">
        <w:rPr>
          <w:sz w:val="26"/>
        </w:rPr>
        <w:t xml:space="preserve"> You also should verify the number of items in the current order to assure the quantity below the maximum number.</w:t>
      </w:r>
    </w:p>
    <w:p w14:paraId="3C611600" w14:textId="4FE01F6E" w:rsidR="00233D0A" w:rsidRDefault="00FB06CF" w:rsidP="00BD2620">
      <w:pPr>
        <w:autoSpaceDE w:val="0"/>
        <w:autoSpaceDN w:val="0"/>
        <w:adjustRightInd w:val="0"/>
        <w:spacing w:line="288" w:lineRule="auto"/>
        <w:jc w:val="left"/>
        <w:rPr>
          <w:sz w:val="26"/>
        </w:rPr>
      </w:pPr>
      <w:r>
        <w:rPr>
          <w:sz w:val="26"/>
        </w:rPr>
        <w:t>+ Inform users if the order is full and print the dvd(s) that could not be added</w:t>
      </w:r>
      <w:r w:rsidR="00FC488E">
        <w:rPr>
          <w:sz w:val="26"/>
        </w:rPr>
        <w:t xml:space="preserve">, e.g., the </w:t>
      </w:r>
      <w:r w:rsidR="002C34D3">
        <w:rPr>
          <w:sz w:val="26"/>
        </w:rPr>
        <w:t>item</w:t>
      </w:r>
      <w:r w:rsidR="00FC488E">
        <w:rPr>
          <w:sz w:val="26"/>
        </w:rPr>
        <w:t xml:space="preserve"> quantity has reached its limit.</w:t>
      </w:r>
    </w:p>
    <w:p w14:paraId="272362B1" w14:textId="77777777" w:rsidR="00C85D58" w:rsidRPr="001B3957" w:rsidRDefault="007C55AA" w:rsidP="00F32961">
      <w:pPr>
        <w:autoSpaceDE w:val="0"/>
        <w:autoSpaceDN w:val="0"/>
        <w:adjustRightInd w:val="0"/>
        <w:spacing w:line="288" w:lineRule="auto"/>
        <w:ind w:left="720"/>
        <w:jc w:val="left"/>
        <w:rPr>
          <w:sz w:val="26"/>
        </w:rPr>
      </w:pPr>
      <w:r>
        <w:rPr>
          <w:rFonts w:ascii="TimesNewRomanPSMT" w:hAnsi="TimesNewRomanPSMT" w:cs="TimesNewRomanPSMT"/>
          <w:vanish/>
          <w:sz w:val="26"/>
          <w:szCs w:val="26"/>
        </w:rPr>
        <w:t>Questions:</w:t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t>﷽﷽﷽﷽﷽﷽﷽﷽﷽</w:t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  <w:r>
        <w:rPr>
          <w:rFonts w:ascii="TimesNewRomanPSMT" w:hAnsi="TimesNewRomanPSMT" w:cs="TimesNewRomanPSMT"/>
          <w:vanish/>
          <w:sz w:val="26"/>
          <w:szCs w:val="26"/>
        </w:rPr>
        <w:pgNum/>
      </w:r>
    </w:p>
    <w:p w14:paraId="138DE16B" w14:textId="1F281158" w:rsidR="00486490" w:rsidRPr="001D3611" w:rsidRDefault="003436BC" w:rsidP="006F0FFE">
      <w:pPr>
        <w:rPr>
          <w:b/>
          <w:sz w:val="28"/>
        </w:rPr>
      </w:pPr>
      <w:r w:rsidRPr="001D3611">
        <w:rPr>
          <w:b/>
          <w:sz w:val="28"/>
        </w:rPr>
        <w:t>2</w:t>
      </w:r>
      <w:r w:rsidR="001640D7" w:rsidRPr="001D3611">
        <w:rPr>
          <w:b/>
          <w:sz w:val="28"/>
        </w:rPr>
        <w:t xml:space="preserve">. </w:t>
      </w:r>
      <w:r w:rsidR="00BA01C1">
        <w:rPr>
          <w:b/>
          <w:sz w:val="28"/>
        </w:rPr>
        <w:t xml:space="preserve">Passing parameter </w:t>
      </w:r>
    </w:p>
    <w:p w14:paraId="1F9B2430" w14:textId="66D38E36" w:rsidR="00CE25D3" w:rsidRPr="00A9195D" w:rsidRDefault="00BA01C1" w:rsidP="006F0FFE">
      <w:pPr>
        <w:rPr>
          <w:sz w:val="26"/>
          <w:szCs w:val="26"/>
        </w:rPr>
      </w:pPr>
      <w:r>
        <w:rPr>
          <w:sz w:val="26"/>
          <w:szCs w:val="26"/>
        </w:rPr>
        <w:t xml:space="preserve">- Question: </w:t>
      </w:r>
      <w:r w:rsidRPr="00BA01C1">
        <w:rPr>
          <w:b/>
          <w:i/>
          <w:color w:val="FF0000"/>
          <w:sz w:val="26"/>
          <w:szCs w:val="26"/>
        </w:rPr>
        <w:t>Is JAVA a Pass by Value or a Pass by Reference programming language?</w:t>
      </w:r>
      <w:r w:rsidRPr="00BA01C1">
        <w:rPr>
          <w:color w:val="FF0000"/>
          <w:sz w:val="26"/>
          <w:szCs w:val="26"/>
        </w:rPr>
        <w:t xml:space="preserve"> </w:t>
      </w:r>
    </w:p>
    <w:p w14:paraId="6D78ADC4" w14:textId="77777777" w:rsidR="00BA01C1" w:rsidRDefault="00BA01C1" w:rsidP="006F0FFE">
      <w:pPr>
        <w:rPr>
          <w:sz w:val="26"/>
          <w:szCs w:val="26"/>
        </w:rPr>
      </w:pPr>
    </w:p>
    <w:p w14:paraId="18B9FCA8" w14:textId="4031972A" w:rsidR="00CE25D3" w:rsidRDefault="00BA01C1" w:rsidP="006F0FFE">
      <w:pPr>
        <w:rPr>
          <w:sz w:val="26"/>
          <w:szCs w:val="26"/>
        </w:rPr>
      </w:pPr>
      <w:r>
        <w:rPr>
          <w:sz w:val="26"/>
          <w:szCs w:val="26"/>
        </w:rPr>
        <w:t xml:space="preserve">First of all, we recall what is meant by </w:t>
      </w:r>
      <w:r w:rsidRPr="008545D3">
        <w:rPr>
          <w:b/>
          <w:sz w:val="26"/>
          <w:szCs w:val="26"/>
        </w:rPr>
        <w:t>pass by value</w:t>
      </w:r>
      <w:r>
        <w:rPr>
          <w:sz w:val="26"/>
          <w:szCs w:val="26"/>
        </w:rPr>
        <w:t xml:space="preserve"> or </w:t>
      </w:r>
      <w:r w:rsidRPr="008545D3">
        <w:rPr>
          <w:b/>
          <w:sz w:val="26"/>
          <w:szCs w:val="26"/>
        </w:rPr>
        <w:t>pass by reference</w:t>
      </w:r>
      <w:r>
        <w:rPr>
          <w:sz w:val="26"/>
          <w:szCs w:val="26"/>
        </w:rPr>
        <w:t>.</w:t>
      </w:r>
    </w:p>
    <w:p w14:paraId="4980F53B" w14:textId="075B04C0" w:rsidR="00BA01C1" w:rsidRDefault="00BA01C1" w:rsidP="00BA01C1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Pass by </w:t>
      </w:r>
      <w:r w:rsidR="00CB5A18">
        <w:rPr>
          <w:sz w:val="26"/>
          <w:szCs w:val="26"/>
        </w:rPr>
        <w:t>v</w:t>
      </w:r>
      <w:r>
        <w:rPr>
          <w:sz w:val="26"/>
          <w:szCs w:val="26"/>
        </w:rPr>
        <w:t xml:space="preserve">alue: The method parameter values are </w:t>
      </w:r>
      <w:r w:rsidRPr="00DB7E3C">
        <w:rPr>
          <w:b/>
          <w:bCs/>
          <w:sz w:val="26"/>
          <w:szCs w:val="26"/>
        </w:rPr>
        <w:t>copied</w:t>
      </w:r>
      <w:r>
        <w:rPr>
          <w:sz w:val="26"/>
          <w:szCs w:val="26"/>
        </w:rPr>
        <w:t xml:space="preserve"> to another variable and then the copied object is passed to the method. That's why it's called pass by value</w:t>
      </w:r>
    </w:p>
    <w:p w14:paraId="68F996C9" w14:textId="1605160E" w:rsidR="00BA01C1" w:rsidRPr="00BA01C1" w:rsidRDefault="00BA01C1" w:rsidP="00BA01C1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Pass by </w:t>
      </w:r>
      <w:r w:rsidR="00CB5A18">
        <w:rPr>
          <w:sz w:val="26"/>
          <w:szCs w:val="26"/>
        </w:rPr>
        <w:t>r</w:t>
      </w:r>
      <w:r>
        <w:rPr>
          <w:sz w:val="26"/>
          <w:szCs w:val="26"/>
        </w:rPr>
        <w:t>eference: An alias or reference to the actual parameter is passed to the method. That's why it's called pass by reference</w:t>
      </w:r>
      <w:r w:rsidR="00F007C5">
        <w:rPr>
          <w:sz w:val="26"/>
          <w:szCs w:val="26"/>
        </w:rPr>
        <w:t>.</w:t>
      </w:r>
    </w:p>
    <w:p w14:paraId="0C97BE32" w14:textId="7BC45DD0" w:rsidR="00CE25D3" w:rsidRPr="00412C77" w:rsidRDefault="00CE25D3" w:rsidP="0047554F">
      <w:pPr>
        <w:jc w:val="left"/>
        <w:rPr>
          <w:sz w:val="26"/>
          <w:szCs w:val="26"/>
        </w:rPr>
      </w:pPr>
    </w:p>
    <w:p w14:paraId="13D47F8D" w14:textId="77110CC3" w:rsidR="00A9195D" w:rsidRDefault="00A81F1D" w:rsidP="00265AA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Now, you will practice with the </w:t>
      </w:r>
      <w:r w:rsidRPr="00265AA8">
        <w:rPr>
          <w:rFonts w:ascii="Courier New" w:hAnsi="Courier New" w:cs="Courier New"/>
          <w:b/>
          <w:szCs w:val="26"/>
        </w:rPr>
        <w:t>DigitalVideoDisc</w:t>
      </w:r>
      <w:r>
        <w:rPr>
          <w:sz w:val="26"/>
          <w:szCs w:val="26"/>
        </w:rPr>
        <w:t xml:space="preserve"> class to test how JAVA passes parameter.</w:t>
      </w:r>
    </w:p>
    <w:p w14:paraId="6423927E" w14:textId="4BC2A069" w:rsidR="00A81F1D" w:rsidRDefault="00A81F1D" w:rsidP="00265AA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Create a new class named </w:t>
      </w:r>
      <w:r w:rsidRPr="00265AA8">
        <w:rPr>
          <w:rFonts w:ascii="Courier New" w:hAnsi="Courier New" w:cs="Courier New"/>
          <w:b/>
          <w:szCs w:val="26"/>
        </w:rPr>
        <w:t>TestPassingParameter</w:t>
      </w:r>
      <w:r>
        <w:rPr>
          <w:sz w:val="26"/>
          <w:szCs w:val="26"/>
        </w:rPr>
        <w:t xml:space="preserve"> in the current project</w:t>
      </w:r>
    </w:p>
    <w:p w14:paraId="4DBEBA00" w14:textId="34F160C4" w:rsidR="00A81F1D" w:rsidRDefault="00A81F1D" w:rsidP="00A81F1D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Check the option for generating the main </w:t>
      </w:r>
      <w:r w:rsidR="004844E2">
        <w:rPr>
          <w:sz w:val="26"/>
          <w:szCs w:val="26"/>
        </w:rPr>
        <w:t>method</w:t>
      </w:r>
      <w:r>
        <w:rPr>
          <w:sz w:val="26"/>
          <w:szCs w:val="26"/>
        </w:rPr>
        <w:t xml:space="preserve"> in this class.</w:t>
      </w:r>
    </w:p>
    <w:p w14:paraId="2286BF24" w14:textId="265F98DA" w:rsidR="00AE1FC0" w:rsidRPr="00AE1FC0" w:rsidRDefault="00AE1FC0" w:rsidP="00AE1FC0">
      <w:pPr>
        <w:rPr>
          <w:sz w:val="26"/>
          <w:szCs w:val="26"/>
        </w:rPr>
      </w:pPr>
    </w:p>
    <w:p w14:paraId="3C77B5B1" w14:textId="473B1F54" w:rsidR="00AE1FC0" w:rsidRDefault="00AE1FC0" w:rsidP="00AE1FC0">
      <w:pPr>
        <w:jc w:val="center"/>
        <w:rPr>
          <w:sz w:val="26"/>
          <w:szCs w:val="26"/>
        </w:rPr>
      </w:pPr>
      <w:r w:rsidRPr="00AE1FC0"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4DBE2BCF" wp14:editId="7103DC2C">
            <wp:extent cx="4026418" cy="484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628" cy="49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15A6" w14:textId="3CD82906" w:rsidR="00AE1FC0" w:rsidRDefault="00AE1FC0" w:rsidP="00265AA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In the </w:t>
      </w:r>
      <w:r w:rsidRPr="00265AA8">
        <w:rPr>
          <w:rFonts w:ascii="Courier New" w:hAnsi="Courier New" w:cs="Courier New"/>
          <w:b/>
          <w:szCs w:val="26"/>
        </w:rPr>
        <w:t>main()</w:t>
      </w:r>
      <w:r w:rsidR="00413689">
        <w:rPr>
          <w:sz w:val="26"/>
          <w:szCs w:val="26"/>
          <w:lang w:val="vi-VN"/>
        </w:rPr>
        <w:t xml:space="preserve"> m</w:t>
      </w:r>
      <w:r w:rsidR="004844E2">
        <w:rPr>
          <w:sz w:val="26"/>
          <w:szCs w:val="26"/>
        </w:rPr>
        <w:t xml:space="preserve">ethod </w:t>
      </w:r>
      <w:r>
        <w:rPr>
          <w:sz w:val="26"/>
          <w:szCs w:val="26"/>
        </w:rPr>
        <w:t>of the class, typing the code below:</w:t>
      </w:r>
    </w:p>
    <w:p w14:paraId="4A796F2E" w14:textId="3942CD75" w:rsidR="00AE1FC0" w:rsidRDefault="00DB7E3C" w:rsidP="00E5756F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3230E" wp14:editId="52D0CB28">
                <wp:simplePos x="0" y="0"/>
                <wp:positionH relativeFrom="column">
                  <wp:posOffset>2750288</wp:posOffset>
                </wp:positionH>
                <wp:positionV relativeFrom="paragraph">
                  <wp:posOffset>2820787</wp:posOffset>
                </wp:positionV>
                <wp:extent cx="1649017" cy="136849"/>
                <wp:effectExtent l="0" t="50800" r="0" b="15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017" cy="136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A0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6.55pt;margin-top:222.1pt;width:129.85pt;height:10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11131" wp14:editId="6C5B4E32">
                <wp:simplePos x="0" y="0"/>
                <wp:positionH relativeFrom="column">
                  <wp:posOffset>2079094</wp:posOffset>
                </wp:positionH>
                <wp:positionV relativeFrom="paragraph">
                  <wp:posOffset>2851889</wp:posOffset>
                </wp:positionV>
                <wp:extent cx="671804" cy="211494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04" cy="21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90991" w14:textId="4D063F95" w:rsidR="00DB7E3C" w:rsidRPr="00DB7E3C" w:rsidRDefault="00DB7E3C">
                            <w:pPr>
                              <w:rPr>
                                <w:sz w:val="16"/>
                                <w:szCs w:val="16"/>
                                <w:rPrChange w:id="0" w:author="Nguyen Thi Thu Trang - Vien CNTT" w:date="2020-03-25T14:06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r w:rsidRPr="00DB7E3C">
                              <w:rPr>
                                <w:sz w:val="16"/>
                                <w:szCs w:val="16"/>
                                <w:rPrChange w:id="1" w:author="Nguyen Thi Thu Trang - Vien CNTT" w:date="2020-03-25T14:06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  <w:t>jungleDVD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111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3.7pt;margin-top:224.55pt;width:52.9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" fillcolor="white [3201]" strokeweight=".5pt">
                <v:textbox>
                  <w:txbxContent>
                    <w:p w14:paraId="0B190991" w14:textId="4D063F95" w:rsidR="00DB7E3C" w:rsidRPr="00DB7E3C" w:rsidRDefault="00DB7E3C">
                      <w:pPr>
                        <w:rPr>
                          <w:sz w:val="16"/>
                          <w:szCs w:val="16"/>
                          <w:rPrChange w:id="3" w:author="Nguyen Thi Thu Trang - Vien CNTT" w:date="2020-03-25T14:06:00Z">
                            <w:rPr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DB7E3C">
                        <w:rPr>
                          <w:sz w:val="16"/>
                          <w:szCs w:val="16"/>
                          <w:rPrChange w:id="4" w:author="Nguyen Thi Thu Trang - Vien CNTT" w:date="2020-03-25T14:06:00Z">
                            <w:rPr>
                              <w:sz w:val="20"/>
                              <w:szCs w:val="20"/>
                            </w:rPr>
                          </w:rPrChange>
                        </w:rPr>
                        <w:t>jungleDVD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7B049" wp14:editId="40378A90">
                <wp:simplePos x="0" y="0"/>
                <wp:positionH relativeFrom="column">
                  <wp:posOffset>4398800</wp:posOffset>
                </wp:positionH>
                <wp:positionV relativeFrom="paragraph">
                  <wp:posOffset>2603966</wp:posOffset>
                </wp:positionV>
                <wp:extent cx="808653" cy="460310"/>
                <wp:effectExtent l="0" t="0" r="1714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53" cy="460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694D3" w14:textId="3B5A75DE" w:rsidR="00DB7E3C" w:rsidRPr="00CA6812" w:rsidRDefault="00DB7E3C" w:rsidP="00DB7E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DB7E3C">
                              <w:rPr>
                                <w:sz w:val="21"/>
                                <w:szCs w:val="21"/>
                              </w:rPr>
                              <w:t xml:space="preserve">DVD </w:t>
                            </w:r>
                            <w:r w:rsidRPr="00CA6812">
                              <w:rPr>
                                <w:sz w:val="16"/>
                                <w:szCs w:val="16"/>
                                <w:lang w:val="vi-VN"/>
                              </w:rPr>
                              <w:t>(“</w:t>
                            </w:r>
                            <w:r w:rsidR="008B745B">
                              <w:rPr>
                                <w:sz w:val="16"/>
                                <w:szCs w:val="16"/>
                                <w:lang w:val="vi-VN"/>
                              </w:rPr>
                              <w:t>Jungle</w:t>
                            </w:r>
                            <w:r w:rsidRPr="00CA6812">
                              <w:rPr>
                                <w:sz w:val="16"/>
                                <w:szCs w:val="16"/>
                                <w:lang w:val="vi-VN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7B049" id="Rectangle 1" o:spid="_x0000_s1027" style="position:absolute;left:0;text-align:left;margin-left:346.35pt;margin-top:205.05pt;width:63.65pt;height: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55C694D3" w14:textId="3B5A75DE" w:rsidR="00DB7E3C" w:rsidRPr="00CA6812" w:rsidRDefault="00DB7E3C" w:rsidP="00DB7E3C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DB7E3C">
                        <w:rPr>
                          <w:sz w:val="21"/>
                          <w:szCs w:val="21"/>
                        </w:rPr>
                        <w:t xml:space="preserve">DVD </w:t>
                      </w:r>
                      <w:r w:rsidRPr="00CA6812">
                        <w:rPr>
                          <w:sz w:val="16"/>
                          <w:szCs w:val="16"/>
                          <w:lang w:val="vi-VN"/>
                        </w:rPr>
                        <w:t>(“</w:t>
                      </w:r>
                      <w:r w:rsidR="008B745B">
                        <w:rPr>
                          <w:sz w:val="16"/>
                          <w:szCs w:val="16"/>
                          <w:lang w:val="vi-VN"/>
                        </w:rPr>
                        <w:t>Jungle</w:t>
                      </w:r>
                      <w:r w:rsidRPr="00CA6812">
                        <w:rPr>
                          <w:sz w:val="16"/>
                          <w:szCs w:val="16"/>
                          <w:lang w:val="vi-VN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E5756F">
        <w:rPr>
          <w:noProof/>
          <w:sz w:val="26"/>
          <w:szCs w:val="26"/>
          <w:lang w:eastAsia="en-US"/>
        </w:rPr>
        <w:drawing>
          <wp:inline distT="0" distB="0" distL="0" distR="0" wp14:anchorId="3F8F2CB4" wp14:editId="4E50A796">
            <wp:extent cx="4522951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2 at 10.39.37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869" cy="30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2D75" w14:textId="2004A378" w:rsidR="00DB7E3C" w:rsidRDefault="00DB7E3C" w:rsidP="00E5756F">
      <w:pPr>
        <w:jc w:val="center"/>
        <w:rPr>
          <w:sz w:val="26"/>
          <w:szCs w:val="26"/>
        </w:rPr>
      </w:pPr>
    </w:p>
    <w:p w14:paraId="72903E4A" w14:textId="011A96D6" w:rsidR="00DB7E3C" w:rsidRDefault="00DB7E3C" w:rsidP="00E5756F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66DF6" wp14:editId="5DD1E352">
                <wp:simplePos x="0" y="0"/>
                <wp:positionH relativeFrom="column">
                  <wp:posOffset>4399306</wp:posOffset>
                </wp:positionH>
                <wp:positionV relativeFrom="paragraph">
                  <wp:posOffset>5521</wp:posOffset>
                </wp:positionV>
                <wp:extent cx="808355" cy="534385"/>
                <wp:effectExtent l="0" t="0" r="1714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53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24E2E" w14:textId="60672049" w:rsidR="00DB7E3C" w:rsidRPr="00DB7E3C" w:rsidRDefault="00DB7E3C" w:rsidP="00DB7E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DB7E3C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DVD </w:t>
                            </w:r>
                            <w:r w:rsidRPr="00DB7E3C">
                              <w:rPr>
                                <w:sz w:val="16"/>
                                <w:szCs w:val="16"/>
                                <w:lang w:val="vi-VN"/>
                              </w:rPr>
                              <w:t>(“Cinderella”)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66DF6" id="Rectangle 5" o:spid="_x0000_s1028" style="position:absolute;left:0;text-align:left;margin-left:346.4pt;margin-top:.45pt;width:63.65pt;height:4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" fillcolor="#4472c4 [3204]" strokecolor="#1f3763 [1604]" strokeweight="1pt">
                <v:textbox>
                  <w:txbxContent>
                    <w:p w14:paraId="0F324E2E" w14:textId="60672049" w:rsidR="00DB7E3C" w:rsidRPr="00DB7E3C" w:rsidRDefault="00DB7E3C" w:rsidP="00DB7E3C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DB7E3C">
                        <w:rPr>
                          <w:sz w:val="20"/>
                          <w:szCs w:val="20"/>
                          <w:lang w:val="vi-VN"/>
                        </w:rPr>
                        <w:t xml:space="preserve">DVD </w:t>
                      </w:r>
                      <w:r w:rsidRPr="00DB7E3C">
                        <w:rPr>
                          <w:sz w:val="16"/>
                          <w:szCs w:val="16"/>
                          <w:lang w:val="vi-VN"/>
                        </w:rPr>
                        <w:t>(“</w:t>
                      </w:r>
                      <w:r w:rsidRPr="00DB7E3C">
                        <w:rPr>
                          <w:sz w:val="16"/>
                          <w:szCs w:val="16"/>
                          <w:lang w:val="vi-VN"/>
                        </w:rPr>
                        <w:t>Cinderella</w:t>
                      </w:r>
                      <w:r w:rsidRPr="00DB7E3C">
                        <w:rPr>
                          <w:sz w:val="16"/>
                          <w:szCs w:val="16"/>
                          <w:lang w:val="vi-VN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ins w:id="2" w:author="Nguyen Thi Thu Trang - Vien CNTT" w:date="2020-03-25T14:06:00Z">
        <w:r>
          <w:rPr>
            <w:noProof/>
            <w:sz w:val="26"/>
            <w:szCs w:val="26"/>
            <w:lang w:eastAsia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BEBBD4A" wp14:editId="049C0017">
                  <wp:simplePos x="0" y="0"/>
                  <wp:positionH relativeFrom="column">
                    <wp:posOffset>2079095</wp:posOffset>
                  </wp:positionH>
                  <wp:positionV relativeFrom="paragraph">
                    <wp:posOffset>80166</wp:posOffset>
                  </wp:positionV>
                  <wp:extent cx="821094" cy="211494"/>
                  <wp:effectExtent l="0" t="0" r="17145" b="17145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21094" cy="211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2CDC80" w14:textId="31B87187" w:rsidR="00DB7E3C" w:rsidRPr="00DB7E3C" w:rsidRDefault="00DB7E3C" w:rsidP="00DB7E3C">
                              <w:pPr>
                                <w:rPr>
                                  <w:sz w:val="16"/>
                                  <w:szCs w:val="16"/>
                                  <w:rPrChange w:id="3" w:author="Nguyen Thi Thu Trang - Vien CNTT" w:date="2020-03-25T14:06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</w:pPr>
                              <w:del w:id="4" w:author="Nguyen Thi Thu Trang - Vien CNTT" w:date="2020-03-25T14:06:00Z">
                                <w:r w:rsidRPr="00DB7E3C" w:rsidDel="00DB7E3C">
                                  <w:rPr>
                                    <w:sz w:val="16"/>
                                    <w:szCs w:val="16"/>
                                    <w:rPrChange w:id="5" w:author="Nguyen Thi Thu Trang - Vien CNTT" w:date="2020-03-25T14:06:00Z">
                                      <w:rPr>
                                        <w:sz w:val="20"/>
                                        <w:szCs w:val="20"/>
                                      </w:rPr>
                                    </w:rPrChange>
                                  </w:rPr>
                                  <w:delText>jungle</w:delText>
                                </w:r>
                              </w:del>
                              <w:ins w:id="6" w:author="Nguyen Thi Thu Trang - Vien CNTT" w:date="2020-03-25T14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cinderella</w:t>
                                </w:r>
                              </w:ins>
                              <w:r w:rsidRPr="00DB7E3C">
                                <w:rPr>
                                  <w:sz w:val="16"/>
                                  <w:szCs w:val="16"/>
                                  <w:rPrChange w:id="7" w:author="Nguyen Thi Thu Trang - Vien CNTT" w:date="2020-03-25T14:06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DVD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BEBBD4A" id="Text Box 8" o:spid="_x0000_s1029" type="#_x0000_t202" style="position:absolute;left:0;text-align:left;margin-left:163.7pt;margin-top:6.3pt;width:64.65pt;height: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" fillcolor="white [3201]" strokeweight=".5pt">
                  <v:textbox>
                    <w:txbxContent>
                      <w:p w14:paraId="5B2CDC80" w14:textId="31B87187" w:rsidR="00DB7E3C" w:rsidRPr="00DB7E3C" w:rsidRDefault="00DB7E3C" w:rsidP="00DB7E3C">
                        <w:pPr>
                          <w:rPr>
                            <w:sz w:val="16"/>
                            <w:szCs w:val="16"/>
                            <w:rPrChange w:id="11" w:author="Nguyen Thi Thu Trang - Vien CNTT" w:date="2020-03-25T14:06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</w:pPr>
                        <w:del w:id="12" w:author="Nguyen Thi Thu Trang - Vien CNTT" w:date="2020-03-25T14:06:00Z">
                          <w:r w:rsidRPr="00DB7E3C" w:rsidDel="00DB7E3C">
                            <w:rPr>
                              <w:sz w:val="16"/>
                              <w:szCs w:val="16"/>
                              <w:rPrChange w:id="13" w:author="Nguyen Thi Thu Trang - Vien CNTT" w:date="2020-03-25T14:06:00Z">
                                <w:rPr>
                                  <w:sz w:val="20"/>
                                  <w:szCs w:val="20"/>
                                </w:rPr>
                              </w:rPrChange>
                            </w:rPr>
                            <w:delText>jungle</w:delText>
                          </w:r>
                        </w:del>
                        <w:ins w:id="14" w:author="Nguyen Thi Thu Trang - Vien CNTT" w:date="2020-03-25T14:06:00Z">
                          <w:r>
                            <w:rPr>
                              <w:sz w:val="16"/>
                              <w:szCs w:val="16"/>
                            </w:rPr>
                            <w:t>cinderella</w:t>
                          </w:r>
                        </w:ins>
                        <w:r w:rsidRPr="00DB7E3C">
                          <w:rPr>
                            <w:sz w:val="16"/>
                            <w:szCs w:val="16"/>
                            <w:rPrChange w:id="15" w:author="Nguyen Thi Thu Trang - Vien CNTT" w:date="2020-03-25T14:06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DVD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14:paraId="0A4D65AD" w14:textId="7BDF7EEC" w:rsidR="00DB7E3C" w:rsidRDefault="00DB7E3C" w:rsidP="00E5756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FB4E7" wp14:editId="48150C69">
                <wp:simplePos x="0" y="0"/>
                <wp:positionH relativeFrom="column">
                  <wp:posOffset>2900148</wp:posOffset>
                </wp:positionH>
                <wp:positionV relativeFrom="paragraph">
                  <wp:posOffset>8488</wp:posOffset>
                </wp:positionV>
                <wp:extent cx="1499209" cy="93268"/>
                <wp:effectExtent l="0" t="0" r="5080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209" cy="93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1F9F" id="Straight Arrow Connector 10" o:spid="_x0000_s1026" type="#_x0000_t32" style="position:absolute;margin-left:228.35pt;margin-top:.65pt;width:118.05pt;height: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A64813F" w14:textId="0CBF1C91" w:rsidR="00DB7E3C" w:rsidRDefault="00DB7E3C" w:rsidP="00E5756F">
      <w:pPr>
        <w:jc w:val="center"/>
        <w:rPr>
          <w:sz w:val="26"/>
          <w:szCs w:val="26"/>
        </w:rPr>
      </w:pPr>
    </w:p>
    <w:p w14:paraId="7EEAED0C" w14:textId="10697D81" w:rsidR="00E5756F" w:rsidRDefault="00E5756F" w:rsidP="00E5756F">
      <w:pPr>
        <w:jc w:val="left"/>
        <w:rPr>
          <w:sz w:val="26"/>
          <w:szCs w:val="26"/>
        </w:rPr>
      </w:pPr>
      <w:r>
        <w:rPr>
          <w:sz w:val="26"/>
          <w:szCs w:val="26"/>
        </w:rPr>
        <w:t>The result in console is below:</w:t>
      </w:r>
    </w:p>
    <w:p w14:paraId="59A77051" w14:textId="324F38A1" w:rsidR="00E5756F" w:rsidRDefault="00E5756F" w:rsidP="00E5756F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192B4A12" wp14:editId="0CE9F756">
            <wp:extent cx="2958895" cy="1714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2 at 10.40.58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835" cy="17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4DD5" w14:textId="4017CA73" w:rsidR="00E5756F" w:rsidRDefault="00DE2678" w:rsidP="00265AA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To test whether a programming language is passing by value or passing by reference, we usually use the </w:t>
      </w:r>
      <w:r w:rsidRPr="00265AA8">
        <w:rPr>
          <w:rFonts w:ascii="Courier New" w:hAnsi="Courier New" w:cs="Courier New"/>
          <w:b/>
          <w:szCs w:val="26"/>
        </w:rPr>
        <w:t>swap</w:t>
      </w:r>
      <w:r>
        <w:rPr>
          <w:sz w:val="26"/>
          <w:szCs w:val="26"/>
        </w:rPr>
        <w:t xml:space="preserve"> </w:t>
      </w:r>
      <w:r w:rsidR="004844E2">
        <w:rPr>
          <w:sz w:val="26"/>
          <w:szCs w:val="26"/>
        </w:rPr>
        <w:t>method</w:t>
      </w:r>
      <w:r>
        <w:rPr>
          <w:sz w:val="26"/>
          <w:szCs w:val="26"/>
        </w:rPr>
        <w:t xml:space="preserve">. This </w:t>
      </w:r>
      <w:r w:rsidR="004844E2">
        <w:rPr>
          <w:sz w:val="26"/>
          <w:szCs w:val="26"/>
        </w:rPr>
        <w:t>method</w:t>
      </w:r>
      <w:r>
        <w:rPr>
          <w:sz w:val="26"/>
          <w:szCs w:val="26"/>
        </w:rPr>
        <w:t xml:space="preserve"> aims to swap an object to another object. </w:t>
      </w:r>
    </w:p>
    <w:p w14:paraId="3313865E" w14:textId="31E86CED" w:rsidR="00DE2678" w:rsidRDefault="0008323F" w:rsidP="00DE2678">
      <w:pPr>
        <w:pStyle w:val="ListParagraph"/>
        <w:numPr>
          <w:ilvl w:val="0"/>
          <w:numId w:val="34"/>
        </w:numPr>
        <w:jc w:val="left"/>
        <w:rPr>
          <w:sz w:val="26"/>
          <w:szCs w:val="26"/>
        </w:rPr>
      </w:pPr>
      <w:r>
        <w:rPr>
          <w:sz w:val="26"/>
          <w:szCs w:val="26"/>
        </w:rPr>
        <w:t>After the call</w:t>
      </w:r>
      <w:r w:rsidR="00DE2678">
        <w:rPr>
          <w:sz w:val="26"/>
          <w:szCs w:val="26"/>
        </w:rPr>
        <w:t xml:space="preserve"> of </w:t>
      </w:r>
      <w:r w:rsidR="00DE2678" w:rsidRPr="00A41A27"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>swap(jungleDVD, cinderellaDVD)</w:t>
      </w:r>
      <w:r w:rsidR="00DE2678" w:rsidRPr="00A41A27">
        <w:rPr>
          <w:color w:val="833C0B" w:themeColor="accent2" w:themeShade="80"/>
          <w:sz w:val="26"/>
          <w:szCs w:val="26"/>
        </w:rPr>
        <w:t xml:space="preserve"> </w:t>
      </w:r>
      <w:r w:rsidR="00DE2678">
        <w:rPr>
          <w:sz w:val="26"/>
          <w:szCs w:val="26"/>
        </w:rPr>
        <w:t>why do</w:t>
      </w:r>
      <w:r w:rsidR="00954959">
        <w:rPr>
          <w:sz w:val="26"/>
          <w:szCs w:val="26"/>
        </w:rPr>
        <w:t>es</w:t>
      </w:r>
      <w:r w:rsidR="007866B1">
        <w:rPr>
          <w:sz w:val="26"/>
          <w:szCs w:val="26"/>
        </w:rPr>
        <w:t xml:space="preserve"> the title of</w:t>
      </w:r>
      <w:r w:rsidR="00DE2678">
        <w:rPr>
          <w:sz w:val="26"/>
          <w:szCs w:val="26"/>
        </w:rPr>
        <w:t xml:space="preserve"> these two objects still remain?</w:t>
      </w:r>
    </w:p>
    <w:p w14:paraId="1E48749D" w14:textId="0453A563" w:rsidR="008B745B" w:rsidRPr="008B745B" w:rsidRDefault="0008323F" w:rsidP="008B745B">
      <w:pPr>
        <w:pStyle w:val="ListParagraph"/>
        <w:numPr>
          <w:ilvl w:val="0"/>
          <w:numId w:val="34"/>
        </w:numPr>
        <w:jc w:val="left"/>
        <w:rPr>
          <w:sz w:val="26"/>
          <w:szCs w:val="26"/>
        </w:rPr>
      </w:pPr>
      <w:r>
        <w:rPr>
          <w:sz w:val="26"/>
          <w:szCs w:val="26"/>
        </w:rPr>
        <w:t>After the call</w:t>
      </w:r>
      <w:r w:rsidR="007866B1">
        <w:rPr>
          <w:sz w:val="26"/>
          <w:szCs w:val="26"/>
        </w:rPr>
        <w:t xml:space="preserve"> of </w:t>
      </w:r>
      <w:r w:rsidR="007866B1" w:rsidRPr="00A41A27">
        <w:rPr>
          <w:rFonts w:ascii="Courier New" w:hAnsi="Courier New" w:cs="Courier New"/>
          <w:b/>
          <w:color w:val="833C0B" w:themeColor="accent2" w:themeShade="80"/>
          <w:sz w:val="26"/>
          <w:szCs w:val="26"/>
        </w:rPr>
        <w:t>changeTitle(jungleDVD, cinderellaDVD.getTitle())</w:t>
      </w:r>
      <w:r w:rsidR="007866B1">
        <w:rPr>
          <w:sz w:val="26"/>
          <w:szCs w:val="26"/>
        </w:rPr>
        <w:t xml:space="preserve"> why is the title of the JungleDVD changed?</w:t>
      </w:r>
    </w:p>
    <w:p w14:paraId="25F5794C" w14:textId="6249DC68" w:rsidR="000F60EB" w:rsidRDefault="000F60EB" w:rsidP="006F0FFE">
      <w:pPr>
        <w:rPr>
          <w:b/>
          <w:sz w:val="26"/>
          <w:szCs w:val="26"/>
        </w:rPr>
      </w:pPr>
    </w:p>
    <w:p w14:paraId="5739E36B" w14:textId="1F2471AF" w:rsidR="000F60EB" w:rsidRDefault="003D401D" w:rsidP="006F0FF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After finding the answers to </w:t>
      </w:r>
      <w:r w:rsidR="00845AC1">
        <w:rPr>
          <w:b/>
          <w:sz w:val="26"/>
          <w:szCs w:val="26"/>
        </w:rPr>
        <w:t>these above questions</w:t>
      </w:r>
      <w:r>
        <w:rPr>
          <w:b/>
          <w:sz w:val="26"/>
          <w:szCs w:val="26"/>
        </w:rPr>
        <w:t>, you will understand that JAVA is always a pass by value programming language.</w:t>
      </w:r>
    </w:p>
    <w:p w14:paraId="5429FDB8" w14:textId="77777777" w:rsidR="008B745B" w:rsidRDefault="008B745B" w:rsidP="006F0FFE">
      <w:pPr>
        <w:rPr>
          <w:b/>
          <w:sz w:val="26"/>
          <w:szCs w:val="26"/>
        </w:rPr>
      </w:pPr>
    </w:p>
    <w:p w14:paraId="4D734164" w14:textId="25829F42" w:rsidR="008B745B" w:rsidRPr="008B745B" w:rsidRDefault="008B745B" w:rsidP="006F0FFE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Please write a swap</w:t>
      </w:r>
      <w:r>
        <w:rPr>
          <w:b/>
          <w:sz w:val="26"/>
          <w:szCs w:val="26"/>
          <w:lang w:val="vi-VN"/>
        </w:rPr>
        <w:t>() method that can correctly swap the two objects.</w:t>
      </w:r>
    </w:p>
    <w:p w14:paraId="6E1551F6" w14:textId="77777777" w:rsidR="003D401D" w:rsidRDefault="003D401D" w:rsidP="006F0FFE">
      <w:pPr>
        <w:rPr>
          <w:b/>
          <w:sz w:val="26"/>
          <w:szCs w:val="26"/>
        </w:rPr>
      </w:pPr>
    </w:p>
    <w:p w14:paraId="332AC12E" w14:textId="25E4203D" w:rsidR="00A9195D" w:rsidRDefault="00C02485" w:rsidP="006F0FFE">
      <w:pPr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 w:rsidR="00E93598">
        <w:rPr>
          <w:b/>
          <w:sz w:val="26"/>
          <w:szCs w:val="26"/>
        </w:rPr>
        <w:t xml:space="preserve"> </w:t>
      </w:r>
      <w:r w:rsidR="00444199">
        <w:rPr>
          <w:b/>
          <w:sz w:val="26"/>
          <w:szCs w:val="26"/>
        </w:rPr>
        <w:t>Classifier Member and Instance Member</w:t>
      </w:r>
    </w:p>
    <w:p w14:paraId="202D6363" w14:textId="40AD4C35" w:rsidR="00157DDF" w:rsidRPr="00095351" w:rsidRDefault="00157DDF" w:rsidP="00157DDF">
      <w:pPr>
        <w:pStyle w:val="ListParagraph"/>
        <w:numPr>
          <w:ilvl w:val="0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Class</w:t>
      </w:r>
      <w:r w:rsidR="007B783A">
        <w:rPr>
          <w:sz w:val="26"/>
          <w:szCs w:val="26"/>
        </w:rPr>
        <w:t>ifier/Class</w:t>
      </w:r>
      <w:r>
        <w:rPr>
          <w:sz w:val="26"/>
          <w:szCs w:val="26"/>
        </w:rPr>
        <w:t xml:space="preserve"> </w:t>
      </w:r>
      <w:r w:rsidR="00445904">
        <w:rPr>
          <w:sz w:val="26"/>
          <w:szCs w:val="26"/>
        </w:rPr>
        <w:t>member</w:t>
      </w:r>
      <w:r>
        <w:rPr>
          <w:sz w:val="26"/>
          <w:szCs w:val="26"/>
        </w:rPr>
        <w:t>:</w:t>
      </w:r>
      <w:r w:rsidR="00095351">
        <w:rPr>
          <w:sz w:val="26"/>
          <w:szCs w:val="26"/>
        </w:rPr>
        <w:t xml:space="preserve"> </w:t>
      </w:r>
    </w:p>
    <w:p w14:paraId="68E99526" w14:textId="4F7887CB" w:rsidR="00095351" w:rsidRPr="00095351" w:rsidRDefault="00095351" w:rsidP="00095351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Defined in a class of which a single copy exists regardless of how many </w:t>
      </w:r>
      <w:r w:rsidR="00845AC1">
        <w:rPr>
          <w:sz w:val="26"/>
          <w:szCs w:val="26"/>
        </w:rPr>
        <w:t>instances</w:t>
      </w:r>
      <w:r>
        <w:rPr>
          <w:sz w:val="26"/>
          <w:szCs w:val="26"/>
        </w:rPr>
        <w:t xml:space="preserve"> of the class exist.</w:t>
      </w:r>
    </w:p>
    <w:p w14:paraId="11873362" w14:textId="022D8FC3" w:rsidR="00095351" w:rsidRPr="00095351" w:rsidRDefault="00095351" w:rsidP="00095351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Objective: to have variables that are </w:t>
      </w:r>
      <w:r w:rsidRPr="00095351">
        <w:rPr>
          <w:b/>
          <w:sz w:val="26"/>
          <w:szCs w:val="26"/>
        </w:rPr>
        <w:t>common</w:t>
      </w:r>
      <w:r>
        <w:rPr>
          <w:sz w:val="26"/>
          <w:szCs w:val="26"/>
        </w:rPr>
        <w:t xml:space="preserve"> to all objects </w:t>
      </w:r>
    </w:p>
    <w:p w14:paraId="28F0CDA2" w14:textId="6F880BD2" w:rsidR="00095351" w:rsidRPr="00095351" w:rsidRDefault="00095351" w:rsidP="00095351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Any object of class can change the value of a class variable</w:t>
      </w:r>
      <w:r w:rsidR="00290517">
        <w:rPr>
          <w:sz w:val="26"/>
          <w:szCs w:val="26"/>
        </w:rPr>
        <w:t>;</w:t>
      </w:r>
      <w:r>
        <w:rPr>
          <w:sz w:val="26"/>
          <w:szCs w:val="26"/>
        </w:rPr>
        <w:t xml:space="preserve"> that's why you should always be </w:t>
      </w:r>
      <w:r w:rsidR="00E73A08">
        <w:rPr>
          <w:sz w:val="26"/>
          <w:szCs w:val="26"/>
        </w:rPr>
        <w:t>careful</w:t>
      </w:r>
      <w:r>
        <w:rPr>
          <w:sz w:val="26"/>
          <w:szCs w:val="26"/>
        </w:rPr>
        <w:t xml:space="preserve"> with the side effect of class member</w:t>
      </w:r>
    </w:p>
    <w:p w14:paraId="0740DD2F" w14:textId="6458BFE0" w:rsidR="00095351" w:rsidRPr="00157DDF" w:rsidRDefault="00095351" w:rsidP="00095351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Class variables can be manipulated withou</w:t>
      </w:r>
      <w:r w:rsidR="00CF58A9">
        <w:rPr>
          <w:sz w:val="26"/>
          <w:szCs w:val="26"/>
        </w:rPr>
        <w:t>t</w:t>
      </w:r>
      <w:r>
        <w:rPr>
          <w:sz w:val="26"/>
          <w:szCs w:val="26"/>
        </w:rPr>
        <w:t xml:space="preserve"> creating an instance of the class</w:t>
      </w:r>
    </w:p>
    <w:p w14:paraId="57C09B70" w14:textId="50101D7E" w:rsidR="009B68D6" w:rsidRPr="009B68D6" w:rsidRDefault="009B68D6" w:rsidP="009B68D6">
      <w:pPr>
        <w:pStyle w:val="ListParagraph"/>
        <w:numPr>
          <w:ilvl w:val="0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Instance</w:t>
      </w:r>
      <w:r w:rsidR="00FE7FAE">
        <w:rPr>
          <w:sz w:val="26"/>
          <w:szCs w:val="26"/>
        </w:rPr>
        <w:t>/Object</w:t>
      </w:r>
      <w:r>
        <w:rPr>
          <w:sz w:val="26"/>
          <w:szCs w:val="26"/>
        </w:rPr>
        <w:t xml:space="preserve"> </w:t>
      </w:r>
      <w:r w:rsidR="0014682B">
        <w:rPr>
          <w:sz w:val="26"/>
          <w:szCs w:val="26"/>
        </w:rPr>
        <w:t>member</w:t>
      </w:r>
      <w:r>
        <w:rPr>
          <w:sz w:val="26"/>
          <w:szCs w:val="26"/>
        </w:rPr>
        <w:t>:</w:t>
      </w:r>
    </w:p>
    <w:p w14:paraId="64206EA3" w14:textId="24220934" w:rsidR="009B68D6" w:rsidRPr="00E2121C" w:rsidRDefault="00E2121C" w:rsidP="009B68D6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Associated with only objects</w:t>
      </w:r>
    </w:p>
    <w:p w14:paraId="48C7D2E0" w14:textId="62A979B1" w:rsidR="00E2121C" w:rsidRPr="00E2121C" w:rsidRDefault="00E2121C" w:rsidP="009B68D6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Defined inside the class but outside of any method</w:t>
      </w:r>
    </w:p>
    <w:p w14:paraId="1AAE73A3" w14:textId="31995457" w:rsidR="00E2121C" w:rsidRPr="00E2121C" w:rsidRDefault="00E2121C" w:rsidP="009B68D6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Only initialized when the instance is created</w:t>
      </w:r>
    </w:p>
    <w:p w14:paraId="62456C17" w14:textId="07ABB5B4" w:rsidR="00E2121C" w:rsidRPr="00E2121C" w:rsidRDefault="00E2121C" w:rsidP="009B68D6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Their values are unique to each instance of a class</w:t>
      </w:r>
    </w:p>
    <w:p w14:paraId="61666579" w14:textId="05074240" w:rsidR="00E2121C" w:rsidRPr="009B68D6" w:rsidRDefault="00E2121C" w:rsidP="009B68D6">
      <w:pPr>
        <w:pStyle w:val="ListParagraph"/>
        <w:numPr>
          <w:ilvl w:val="1"/>
          <w:numId w:val="35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Lives as long as the object does</w:t>
      </w:r>
    </w:p>
    <w:p w14:paraId="1D1A45DC" w14:textId="70323801" w:rsidR="009B68D6" w:rsidRDefault="009B68D6" w:rsidP="006F0FFE">
      <w:pPr>
        <w:rPr>
          <w:sz w:val="26"/>
          <w:szCs w:val="26"/>
          <w:lang w:val="vi-VN"/>
        </w:rPr>
      </w:pPr>
    </w:p>
    <w:p w14:paraId="519B79C5" w14:textId="5F672F0A" w:rsidR="00DF2238" w:rsidRPr="00B95AC1" w:rsidRDefault="00DF2238" w:rsidP="005F63D4">
      <w:pPr>
        <w:autoSpaceDE w:val="0"/>
        <w:autoSpaceDN w:val="0"/>
        <w:adjustRightInd w:val="0"/>
        <w:spacing w:line="288" w:lineRule="auto"/>
        <w:rPr>
          <w:b/>
          <w:sz w:val="26"/>
          <w:szCs w:val="26"/>
        </w:rPr>
      </w:pPr>
      <w:r w:rsidRPr="00B95AC1">
        <w:rPr>
          <w:b/>
          <w:sz w:val="26"/>
          <w:szCs w:val="26"/>
        </w:rPr>
        <w:t xml:space="preserve">Open the </w:t>
      </w:r>
      <w:r w:rsidRPr="00B95AC1">
        <w:rPr>
          <w:rFonts w:ascii="Courier New" w:hAnsi="Courier New" w:cs="Courier New"/>
          <w:b/>
          <w:szCs w:val="26"/>
        </w:rPr>
        <w:t>Order</w:t>
      </w:r>
      <w:r w:rsidRPr="00B95AC1">
        <w:rPr>
          <w:b/>
          <w:sz w:val="26"/>
          <w:szCs w:val="26"/>
        </w:rPr>
        <w:t xml:space="preserve"> class</w:t>
      </w:r>
      <w:r w:rsidR="00B95AC1">
        <w:rPr>
          <w:b/>
          <w:sz w:val="26"/>
          <w:szCs w:val="26"/>
        </w:rPr>
        <w:t>:</w:t>
      </w:r>
    </w:p>
    <w:p w14:paraId="38893331" w14:textId="783F5440" w:rsidR="00DF2238" w:rsidRDefault="00DF2238" w:rsidP="006F0FFE">
      <w:pPr>
        <w:rPr>
          <w:sz w:val="26"/>
          <w:szCs w:val="26"/>
        </w:rPr>
      </w:pPr>
      <w:r>
        <w:rPr>
          <w:sz w:val="26"/>
          <w:szCs w:val="26"/>
        </w:rPr>
        <w:t>- You should note that</w:t>
      </w:r>
      <w:r w:rsidR="00791ED6">
        <w:rPr>
          <w:sz w:val="26"/>
          <w:szCs w:val="26"/>
        </w:rPr>
        <w:t xml:space="preserve"> there are 2 instance variables</w:t>
      </w:r>
    </w:p>
    <w:p w14:paraId="30901037" w14:textId="534025F8" w:rsidR="00791ED6" w:rsidRPr="005F63D4" w:rsidRDefault="00791ED6" w:rsidP="005F63D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 w:rsidRPr="005F63D4">
        <w:rPr>
          <w:rFonts w:ascii="Courier New" w:hAnsi="Courier New" w:cs="Courier New"/>
          <w:b/>
          <w:szCs w:val="26"/>
        </w:rPr>
        <w:t>itemsOrdered</w:t>
      </w:r>
    </w:p>
    <w:p w14:paraId="5EFD8B5B" w14:textId="7CB4814C" w:rsidR="00791ED6" w:rsidRPr="005F63D4" w:rsidRDefault="00791ED6" w:rsidP="005F63D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 w:rsidRPr="005F63D4">
        <w:rPr>
          <w:rFonts w:ascii="Courier New" w:hAnsi="Courier New" w:cs="Courier New"/>
          <w:b/>
          <w:szCs w:val="26"/>
        </w:rPr>
        <w:t>qtyOrdered</w:t>
      </w:r>
    </w:p>
    <w:p w14:paraId="33D1320D" w14:textId="74A47BCB" w:rsidR="00A67490" w:rsidRDefault="00A67490" w:rsidP="00F2259D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You add a new</w:t>
      </w:r>
      <w:r w:rsidR="00F2259D">
        <w:rPr>
          <w:sz w:val="26"/>
          <w:szCs w:val="26"/>
        </w:rPr>
        <w:t xml:space="preserve"> </w:t>
      </w:r>
      <w:r w:rsidR="00F2259D">
        <w:rPr>
          <w:rFonts w:ascii="Courier New" w:hAnsi="Courier New" w:cs="Courier New"/>
          <w:b/>
          <w:szCs w:val="26"/>
        </w:rPr>
        <w:t>MyDate</w:t>
      </w:r>
      <w:r>
        <w:rPr>
          <w:sz w:val="26"/>
          <w:szCs w:val="26"/>
        </w:rPr>
        <w:t xml:space="preserve"> </w:t>
      </w:r>
      <w:r w:rsidR="00A550E2">
        <w:rPr>
          <w:sz w:val="26"/>
          <w:szCs w:val="26"/>
        </w:rPr>
        <w:t xml:space="preserve">private </w:t>
      </w:r>
      <w:r>
        <w:rPr>
          <w:sz w:val="26"/>
          <w:szCs w:val="26"/>
        </w:rPr>
        <w:t>instance</w:t>
      </w:r>
      <w:r w:rsidR="002C34D3">
        <w:rPr>
          <w:sz w:val="26"/>
          <w:szCs w:val="26"/>
        </w:rPr>
        <w:t xml:space="preserve"> </w:t>
      </w:r>
      <w:r>
        <w:rPr>
          <w:sz w:val="26"/>
          <w:szCs w:val="26"/>
        </w:rPr>
        <w:t>variable</w:t>
      </w:r>
      <w:r w:rsidR="002C34D3">
        <w:rPr>
          <w:sz w:val="26"/>
          <w:szCs w:val="26"/>
        </w:rPr>
        <w:t xml:space="preserve"> </w:t>
      </w:r>
      <w:r>
        <w:rPr>
          <w:sz w:val="26"/>
          <w:szCs w:val="26"/>
        </w:rPr>
        <w:t>named "</w:t>
      </w:r>
      <w:r w:rsidRPr="00265AA8">
        <w:rPr>
          <w:rFonts w:ascii="Courier New" w:hAnsi="Courier New" w:cs="Courier New"/>
          <w:b/>
          <w:szCs w:val="26"/>
        </w:rPr>
        <w:t>dateOrdered</w:t>
      </w:r>
      <w:r>
        <w:rPr>
          <w:sz w:val="26"/>
          <w:szCs w:val="26"/>
        </w:rPr>
        <w:t>" to store the date</w:t>
      </w:r>
      <w:r w:rsidR="00A550E2">
        <w:rPr>
          <w:sz w:val="26"/>
          <w:szCs w:val="26"/>
        </w:rPr>
        <w:t xml:space="preserve"> when</w:t>
      </w:r>
      <w:r>
        <w:rPr>
          <w:sz w:val="26"/>
          <w:szCs w:val="26"/>
        </w:rPr>
        <w:t xml:space="preserve"> the ordered created.</w:t>
      </w:r>
    </w:p>
    <w:p w14:paraId="010968F3" w14:textId="6B49F471" w:rsidR="00A67490" w:rsidRDefault="00A67490" w:rsidP="00964DD5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This variable instance has a unique value to each instance of the </w:t>
      </w:r>
      <w:r w:rsidRPr="00265AA8">
        <w:rPr>
          <w:rFonts w:ascii="Courier New" w:hAnsi="Courier New" w:cs="Courier New"/>
          <w:b/>
          <w:szCs w:val="26"/>
        </w:rPr>
        <w:t>Order</w:t>
      </w:r>
      <w:r>
        <w:rPr>
          <w:sz w:val="26"/>
          <w:szCs w:val="26"/>
        </w:rPr>
        <w:t xml:space="preserve"> class and </w:t>
      </w:r>
      <w:r w:rsidR="00290517">
        <w:rPr>
          <w:sz w:val="26"/>
          <w:szCs w:val="26"/>
        </w:rPr>
        <w:t>must</w:t>
      </w:r>
      <w:r>
        <w:rPr>
          <w:sz w:val="26"/>
          <w:szCs w:val="26"/>
        </w:rPr>
        <w:t xml:space="preserve"> be initialized inside the constructor method of the </w:t>
      </w:r>
      <w:r w:rsidRPr="00964DD5">
        <w:rPr>
          <w:rFonts w:ascii="Courier New" w:hAnsi="Courier New" w:cs="Courier New"/>
          <w:b/>
          <w:szCs w:val="26"/>
        </w:rPr>
        <w:t>Order</w:t>
      </w:r>
      <w:r>
        <w:rPr>
          <w:sz w:val="26"/>
          <w:szCs w:val="26"/>
        </w:rPr>
        <w:t>.</w:t>
      </w:r>
    </w:p>
    <w:p w14:paraId="0CC33580" w14:textId="77777777" w:rsidR="00A67490" w:rsidRPr="00A67490" w:rsidRDefault="00A67490" w:rsidP="00A67490">
      <w:pPr>
        <w:rPr>
          <w:sz w:val="26"/>
          <w:szCs w:val="26"/>
        </w:rPr>
      </w:pPr>
    </w:p>
    <w:p w14:paraId="6BDB8BC2" w14:textId="2358A6D1" w:rsidR="002C6AD6" w:rsidRDefault="002C6AD6" w:rsidP="00964DD5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Now we suppose that, the application only allows to make a limited number of </w:t>
      </w:r>
      <w:r w:rsidRPr="00964DD5">
        <w:rPr>
          <w:rFonts w:ascii="Courier New" w:hAnsi="Courier New" w:cs="Courier New"/>
          <w:b/>
          <w:szCs w:val="26"/>
        </w:rPr>
        <w:t>orders</w:t>
      </w:r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>That means: if the current number of orders is over this limited number, users cannot make any new order.</w:t>
      </w:r>
    </w:p>
    <w:p w14:paraId="15820585" w14:textId="54F807B7" w:rsidR="006B7BF3" w:rsidRPr="00B95AC1" w:rsidRDefault="00AA4A9F" w:rsidP="005F63D4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- Create a class </w:t>
      </w:r>
      <w:r w:rsidR="00B95AC1">
        <w:rPr>
          <w:sz w:val="26"/>
          <w:szCs w:val="26"/>
        </w:rPr>
        <w:t xml:space="preserve">attribute </w:t>
      </w:r>
      <w:r>
        <w:rPr>
          <w:sz w:val="26"/>
          <w:szCs w:val="26"/>
        </w:rPr>
        <w:t>named "</w:t>
      </w:r>
      <w:r w:rsidRPr="00964DD5">
        <w:rPr>
          <w:rFonts w:ascii="Courier New" w:hAnsi="Courier New" w:cs="Courier New"/>
          <w:b/>
          <w:szCs w:val="26"/>
        </w:rPr>
        <w:t>nbOrders</w:t>
      </w:r>
      <w:r>
        <w:rPr>
          <w:sz w:val="26"/>
          <w:szCs w:val="26"/>
        </w:rPr>
        <w:t>"</w:t>
      </w:r>
      <w:r w:rsidR="00B95AC1">
        <w:rPr>
          <w:sz w:val="26"/>
          <w:szCs w:val="26"/>
          <w:lang w:val="vi-VN"/>
        </w:rPr>
        <w:t xml:space="preserve"> in the class </w:t>
      </w:r>
      <w:r w:rsidR="00B95AC1" w:rsidRPr="00265AA8">
        <w:rPr>
          <w:rFonts w:ascii="Courier New" w:hAnsi="Courier New" w:cs="Courier New"/>
          <w:b/>
          <w:szCs w:val="26"/>
        </w:rPr>
        <w:t>Order</w:t>
      </w:r>
    </w:p>
    <w:p w14:paraId="3A892FFB" w14:textId="5D76DFFE" w:rsidR="006B7BF3" w:rsidRPr="00B95AC1" w:rsidRDefault="006B7BF3" w:rsidP="005F63D4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- Create also a constant for limited number of </w:t>
      </w:r>
      <w:r w:rsidRPr="005F63D4">
        <w:rPr>
          <w:rFonts w:ascii="Courier New" w:hAnsi="Courier New" w:cs="Courier New"/>
          <w:b/>
          <w:szCs w:val="26"/>
        </w:rPr>
        <w:t>orders</w:t>
      </w:r>
      <w:r>
        <w:rPr>
          <w:sz w:val="26"/>
          <w:szCs w:val="26"/>
        </w:rPr>
        <w:t xml:space="preserve"> per user</w:t>
      </w:r>
      <w:r w:rsidR="00B95AC1">
        <w:rPr>
          <w:sz w:val="26"/>
          <w:szCs w:val="26"/>
          <w:lang w:val="vi-VN"/>
        </w:rPr>
        <w:t xml:space="preserve"> for this class</w:t>
      </w:r>
    </w:p>
    <w:p w14:paraId="1126A60D" w14:textId="51CA82BE" w:rsidR="006B7BF3" w:rsidRPr="002C6AD6" w:rsidRDefault="004F2D41" w:rsidP="002C6AD6">
      <w:pPr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106A609" wp14:editId="23C2AF0D">
            <wp:extent cx="4045313" cy="571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22 at 11.19.37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288" cy="6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157E" w14:textId="347C089D" w:rsidR="000B43E9" w:rsidRDefault="00D55F29" w:rsidP="00265AA8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- </w:t>
      </w:r>
      <w:r w:rsidR="000B43E9">
        <w:rPr>
          <w:sz w:val="26"/>
          <w:szCs w:val="26"/>
        </w:rPr>
        <w:t xml:space="preserve">Each time an instance of the </w:t>
      </w:r>
      <w:r w:rsidR="000B43E9" w:rsidRPr="00265AA8">
        <w:rPr>
          <w:rFonts w:ascii="Courier New" w:hAnsi="Courier New" w:cs="Courier New"/>
          <w:b/>
          <w:szCs w:val="26"/>
        </w:rPr>
        <w:t>Order</w:t>
      </w:r>
      <w:r w:rsidR="000B43E9">
        <w:rPr>
          <w:sz w:val="26"/>
          <w:szCs w:val="26"/>
        </w:rPr>
        <w:t xml:space="preserve"> class is created, the </w:t>
      </w:r>
      <w:r w:rsidR="000B43E9" w:rsidRPr="00265AA8">
        <w:rPr>
          <w:rFonts w:ascii="Courier New" w:hAnsi="Courier New" w:cs="Courier New"/>
          <w:b/>
          <w:szCs w:val="26"/>
        </w:rPr>
        <w:t>nbOrders</w:t>
      </w:r>
      <w:r w:rsidR="000B43E9">
        <w:rPr>
          <w:sz w:val="26"/>
          <w:szCs w:val="26"/>
        </w:rPr>
        <w:t xml:space="preserve"> should be updated.</w:t>
      </w:r>
      <w:r>
        <w:rPr>
          <w:sz w:val="26"/>
          <w:szCs w:val="26"/>
        </w:rPr>
        <w:t xml:space="preserve"> Therefore, you should update the value for this class variable inside the constructor method</w:t>
      </w:r>
      <w:r w:rsidR="00B95AC1">
        <w:rPr>
          <w:sz w:val="26"/>
          <w:szCs w:val="26"/>
          <w:lang w:val="vi-VN"/>
        </w:rPr>
        <w:t xml:space="preserve"> and check if </w:t>
      </w:r>
      <w:r w:rsidR="00B95AC1" w:rsidRPr="00643D6C">
        <w:rPr>
          <w:rFonts w:ascii="Courier New" w:hAnsi="Courier New" w:cs="Courier New"/>
          <w:b/>
          <w:szCs w:val="26"/>
        </w:rPr>
        <w:t>nbOrders</w:t>
      </w:r>
      <w:r w:rsidR="00B95AC1">
        <w:rPr>
          <w:sz w:val="26"/>
          <w:szCs w:val="26"/>
          <w:lang w:val="vi-VN"/>
        </w:rPr>
        <w:t xml:space="preserve"> is below to the </w:t>
      </w:r>
      <w:r w:rsidR="00B95AC1" w:rsidRPr="00643D6C">
        <w:rPr>
          <w:rFonts w:ascii="Courier New" w:hAnsi="Courier New" w:cs="Courier New"/>
          <w:b/>
          <w:szCs w:val="26"/>
        </w:rPr>
        <w:t>MAX_LIMITTED_ORDERS</w:t>
      </w:r>
      <w:r w:rsidR="00B95AC1">
        <w:rPr>
          <w:sz w:val="26"/>
          <w:szCs w:val="26"/>
          <w:lang w:val="vi-VN"/>
        </w:rPr>
        <w:t>.</w:t>
      </w:r>
    </w:p>
    <w:p w14:paraId="156333BF" w14:textId="77777777" w:rsidR="00B95AC1" w:rsidRPr="00B95AC1" w:rsidRDefault="00B95AC1" w:rsidP="006F0FFE">
      <w:pPr>
        <w:rPr>
          <w:sz w:val="26"/>
          <w:szCs w:val="26"/>
          <w:lang w:val="vi-VN"/>
        </w:rPr>
      </w:pPr>
    </w:p>
    <w:p w14:paraId="4CE2E23E" w14:textId="5A4052A1" w:rsidR="00D55F29" w:rsidRDefault="00D55F29" w:rsidP="006F0FFE">
      <w:pPr>
        <w:rPr>
          <w:sz w:val="26"/>
          <w:szCs w:val="26"/>
        </w:rPr>
      </w:pPr>
      <w:r>
        <w:rPr>
          <w:sz w:val="26"/>
          <w:szCs w:val="26"/>
        </w:rPr>
        <w:t>- Creating a new method to printing the list of ordered items of an order</w:t>
      </w:r>
      <w:r w:rsidR="0023436C">
        <w:rPr>
          <w:sz w:val="26"/>
          <w:szCs w:val="26"/>
        </w:rPr>
        <w:t xml:space="preserve">, the price of each item, the total price and the </w:t>
      </w:r>
      <w:r w:rsidR="00725E87">
        <w:rPr>
          <w:sz w:val="26"/>
          <w:szCs w:val="26"/>
        </w:rPr>
        <w:t>date order. Formatting the outline as below:</w:t>
      </w:r>
    </w:p>
    <w:p w14:paraId="70AEC29A" w14:textId="329839B5" w:rsidR="00725E87" w:rsidRDefault="00F2259D" w:rsidP="006F0FFE">
      <w:pPr>
        <w:rPr>
          <w:sz w:val="26"/>
          <w:szCs w:val="26"/>
        </w:rPr>
      </w:pPr>
      <w:r>
        <w:rPr>
          <w:sz w:val="26"/>
          <w:szCs w:val="26"/>
        </w:rPr>
        <w:t>**</w:t>
      </w:r>
      <w:r w:rsidR="00725E87">
        <w:rPr>
          <w:sz w:val="26"/>
          <w:szCs w:val="26"/>
        </w:rPr>
        <w:t>*********************Order</w:t>
      </w:r>
      <w:r>
        <w:rPr>
          <w:sz w:val="26"/>
          <w:szCs w:val="26"/>
        </w:rPr>
        <w:t>***********************</w:t>
      </w:r>
    </w:p>
    <w:p w14:paraId="6CAED073" w14:textId="2CDA02A5" w:rsidR="00725E87" w:rsidRDefault="00725E87" w:rsidP="006F0FFE">
      <w:pPr>
        <w:rPr>
          <w:sz w:val="26"/>
          <w:szCs w:val="26"/>
        </w:rPr>
      </w:pPr>
      <w:r>
        <w:rPr>
          <w:sz w:val="26"/>
          <w:szCs w:val="26"/>
        </w:rPr>
        <w:t>Date: [date-order]</w:t>
      </w:r>
    </w:p>
    <w:p w14:paraId="42A43128" w14:textId="45490C75" w:rsidR="00725E87" w:rsidRDefault="00725E87" w:rsidP="006F0FFE">
      <w:pPr>
        <w:rPr>
          <w:sz w:val="26"/>
          <w:szCs w:val="26"/>
        </w:rPr>
      </w:pPr>
      <w:r>
        <w:rPr>
          <w:sz w:val="26"/>
          <w:szCs w:val="26"/>
        </w:rPr>
        <w:t>Ordered Items:</w:t>
      </w:r>
    </w:p>
    <w:p w14:paraId="1E6FCADC" w14:textId="5C914AE8" w:rsidR="00725E87" w:rsidRDefault="00725E87" w:rsidP="006F0FFE">
      <w:pPr>
        <w:rPr>
          <w:sz w:val="26"/>
          <w:szCs w:val="26"/>
        </w:rPr>
      </w:pPr>
      <w:r>
        <w:rPr>
          <w:sz w:val="26"/>
          <w:szCs w:val="26"/>
        </w:rPr>
        <w:t>1. DVD - [Title] - [category] - [Director] - [Length]: [Price] $</w:t>
      </w:r>
    </w:p>
    <w:p w14:paraId="4CF39998" w14:textId="2DB2E339" w:rsidR="00725E87" w:rsidRDefault="00725E87" w:rsidP="006F0FFE">
      <w:pPr>
        <w:rPr>
          <w:sz w:val="26"/>
          <w:szCs w:val="26"/>
        </w:rPr>
      </w:pPr>
      <w:r>
        <w:rPr>
          <w:sz w:val="26"/>
          <w:szCs w:val="26"/>
        </w:rPr>
        <w:t>2. DVD - [Title] - ...</w:t>
      </w:r>
    </w:p>
    <w:p w14:paraId="42C3C7FD" w14:textId="118255C9" w:rsidR="00725E87" w:rsidRDefault="00725E87" w:rsidP="006F0FFE">
      <w:pPr>
        <w:rPr>
          <w:sz w:val="26"/>
          <w:szCs w:val="26"/>
        </w:rPr>
      </w:pPr>
      <w:r>
        <w:rPr>
          <w:sz w:val="26"/>
          <w:szCs w:val="26"/>
        </w:rPr>
        <w:t>Total cost: [total cost]</w:t>
      </w:r>
    </w:p>
    <w:p w14:paraId="24AF62DA" w14:textId="2E7FE44D" w:rsidR="00F2259D" w:rsidRDefault="00F2259D" w:rsidP="00F2259D">
      <w:pPr>
        <w:rPr>
          <w:sz w:val="26"/>
          <w:szCs w:val="26"/>
        </w:rPr>
      </w:pPr>
      <w:r>
        <w:rPr>
          <w:sz w:val="26"/>
          <w:szCs w:val="26"/>
        </w:rPr>
        <w:t>***************************************************</w:t>
      </w:r>
    </w:p>
    <w:p w14:paraId="06FC513B" w14:textId="4002B2F8" w:rsidR="00A67490" w:rsidRDefault="00A67490" w:rsidP="006F0FFE">
      <w:pPr>
        <w:rPr>
          <w:sz w:val="26"/>
          <w:szCs w:val="26"/>
        </w:rPr>
      </w:pPr>
    </w:p>
    <w:p w14:paraId="6D31F72C" w14:textId="4E455E2B" w:rsidR="00A67490" w:rsidRDefault="00A67490" w:rsidP="006F0FFE">
      <w:pPr>
        <w:rPr>
          <w:sz w:val="26"/>
          <w:szCs w:val="26"/>
        </w:rPr>
      </w:pPr>
      <w:r>
        <w:rPr>
          <w:sz w:val="26"/>
          <w:szCs w:val="26"/>
        </w:rPr>
        <w:t xml:space="preserve">- In the main </w:t>
      </w:r>
      <w:r w:rsidR="00B95AC1">
        <w:rPr>
          <w:sz w:val="26"/>
          <w:szCs w:val="26"/>
        </w:rPr>
        <w:t xml:space="preserve">method </w:t>
      </w:r>
      <w:r>
        <w:rPr>
          <w:sz w:val="26"/>
          <w:szCs w:val="26"/>
        </w:rPr>
        <w:t>of the class Aims:</w:t>
      </w:r>
    </w:p>
    <w:p w14:paraId="7355BBE7" w14:textId="2BBF724F" w:rsidR="00A67490" w:rsidRDefault="00A67490" w:rsidP="00A67490">
      <w:pPr>
        <w:pStyle w:val="ListParagraph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 xml:space="preserve">Creating different </w:t>
      </w:r>
      <w:r w:rsidR="00B95AC1">
        <w:rPr>
          <w:sz w:val="26"/>
          <w:szCs w:val="26"/>
        </w:rPr>
        <w:t>orders</w:t>
      </w:r>
    </w:p>
    <w:p w14:paraId="6A9118BD" w14:textId="2458B7CB" w:rsidR="00B95AC1" w:rsidRDefault="00B95AC1" w:rsidP="00A67490">
      <w:pPr>
        <w:pStyle w:val="ListParagraph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For each order, add different items (DVDs) and print the order to the screen</w:t>
      </w:r>
    </w:p>
    <w:p w14:paraId="77D0D1F5" w14:textId="3F221649" w:rsidR="00D55F29" w:rsidRDefault="00D55F29" w:rsidP="00D55F29">
      <w:pPr>
        <w:pStyle w:val="ListParagraph"/>
        <w:numPr>
          <w:ilvl w:val="0"/>
          <w:numId w:val="37"/>
        </w:numPr>
        <w:rPr>
          <w:sz w:val="26"/>
          <w:szCs w:val="26"/>
        </w:rPr>
      </w:pPr>
      <w:r w:rsidRPr="00D55F29">
        <w:rPr>
          <w:sz w:val="26"/>
          <w:szCs w:val="26"/>
        </w:rPr>
        <w:t xml:space="preserve">Write some code to test what you have done in the main </w:t>
      </w:r>
      <w:r w:rsidR="004844E2">
        <w:rPr>
          <w:sz w:val="26"/>
          <w:szCs w:val="26"/>
        </w:rPr>
        <w:t>method</w:t>
      </w:r>
    </w:p>
    <w:p w14:paraId="19BDC07F" w14:textId="77777777" w:rsidR="008E627D" w:rsidRPr="008E627D" w:rsidRDefault="008E627D" w:rsidP="008E627D">
      <w:pPr>
        <w:rPr>
          <w:sz w:val="26"/>
          <w:szCs w:val="26"/>
        </w:rPr>
      </w:pPr>
    </w:p>
    <w:p w14:paraId="434BF77A" w14:textId="2493B86B" w:rsidR="00A148DE" w:rsidRPr="00763B33" w:rsidRDefault="00A148DE" w:rsidP="00A148DE">
      <w:pPr>
        <w:rPr>
          <w:b/>
          <w:sz w:val="26"/>
          <w:szCs w:val="26"/>
        </w:rPr>
      </w:pPr>
      <w:r w:rsidRPr="00763B33">
        <w:rPr>
          <w:b/>
          <w:sz w:val="26"/>
          <w:szCs w:val="26"/>
        </w:rPr>
        <w:t xml:space="preserve">4. </w:t>
      </w:r>
      <w:r w:rsidR="002C34D3">
        <w:rPr>
          <w:b/>
          <w:sz w:val="26"/>
          <w:szCs w:val="26"/>
        </w:rPr>
        <w:t>Open the MyDate class</w:t>
      </w:r>
      <w:r w:rsidR="002260CD" w:rsidRPr="00763B33">
        <w:rPr>
          <w:b/>
          <w:sz w:val="26"/>
          <w:szCs w:val="26"/>
        </w:rPr>
        <w:t>:</w:t>
      </w:r>
    </w:p>
    <w:p w14:paraId="54E1CB1F" w14:textId="77777777" w:rsidR="00D10EA4" w:rsidRDefault="002260CD" w:rsidP="00BC564C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D35000">
        <w:rPr>
          <w:sz w:val="26"/>
          <w:szCs w:val="26"/>
        </w:rPr>
        <w:t xml:space="preserve">In the </w:t>
      </w:r>
      <w:r w:rsidR="00D35000" w:rsidRPr="00643D6C">
        <w:rPr>
          <w:rFonts w:ascii="Courier New" w:hAnsi="Courier New" w:cs="Courier New"/>
          <w:b/>
          <w:szCs w:val="26"/>
        </w:rPr>
        <w:t>MyDate</w:t>
      </w:r>
      <w:r w:rsidR="00D35000">
        <w:rPr>
          <w:sz w:val="26"/>
          <w:szCs w:val="26"/>
        </w:rPr>
        <w:t xml:space="preserve"> </w:t>
      </w:r>
      <w:r w:rsidR="00D10EA4">
        <w:rPr>
          <w:sz w:val="26"/>
          <w:szCs w:val="26"/>
        </w:rPr>
        <w:t>class:</w:t>
      </w:r>
    </w:p>
    <w:p w14:paraId="603B3E0B" w14:textId="39A7B99B" w:rsidR="002260CD" w:rsidRDefault="00D10EA4" w:rsidP="003F34CB">
      <w:pPr>
        <w:autoSpaceDE w:val="0"/>
        <w:autoSpaceDN w:val="0"/>
        <w:adjustRightInd w:val="0"/>
        <w:spacing w:line="288" w:lineRule="auto"/>
        <w:ind w:left="709"/>
        <w:rPr>
          <w:sz w:val="26"/>
          <w:szCs w:val="26"/>
        </w:rPr>
      </w:pPr>
      <w:r>
        <w:rPr>
          <w:sz w:val="26"/>
          <w:szCs w:val="26"/>
        </w:rPr>
        <w:t>+ W</w:t>
      </w:r>
      <w:r w:rsidR="00506108">
        <w:rPr>
          <w:sz w:val="26"/>
          <w:szCs w:val="26"/>
        </w:rPr>
        <w:t xml:space="preserve">rite </w:t>
      </w:r>
      <w:r w:rsidR="0086073B">
        <w:rPr>
          <w:sz w:val="26"/>
          <w:szCs w:val="26"/>
        </w:rPr>
        <w:t xml:space="preserve">overloading </w:t>
      </w:r>
      <w:r w:rsidR="00A550E2">
        <w:rPr>
          <w:sz w:val="26"/>
          <w:szCs w:val="26"/>
        </w:rPr>
        <w:t>constructor</w:t>
      </w:r>
      <w:r w:rsidR="00506108">
        <w:rPr>
          <w:sz w:val="26"/>
          <w:szCs w:val="26"/>
        </w:rPr>
        <w:t xml:space="preserve"> methods </w:t>
      </w:r>
      <w:r w:rsidR="00A550E2">
        <w:rPr>
          <w:rFonts w:ascii="Courier New" w:hAnsi="Courier New" w:cs="Courier New"/>
          <w:b/>
          <w:szCs w:val="26"/>
        </w:rPr>
        <w:t>MyDate(String day, String month, String year)</w:t>
      </w:r>
      <w:r w:rsidR="004525AC">
        <w:rPr>
          <w:sz w:val="26"/>
          <w:szCs w:val="26"/>
        </w:rPr>
        <w:t xml:space="preserve"> (</w:t>
      </w:r>
      <w:r w:rsidR="00B35B93">
        <w:rPr>
          <w:sz w:val="26"/>
          <w:szCs w:val="26"/>
        </w:rPr>
        <w:t xml:space="preserve">i.e., </w:t>
      </w:r>
      <w:r w:rsidR="004525AC">
        <w:rPr>
          <w:sz w:val="26"/>
          <w:szCs w:val="26"/>
        </w:rPr>
        <w:t>their names instead of their values in number</w:t>
      </w:r>
      <w:r w:rsidR="00A216C1">
        <w:rPr>
          <w:sz w:val="26"/>
          <w:szCs w:val="26"/>
        </w:rPr>
        <w:t>, such as “second”, “September”, “twenty nineteen”</w:t>
      </w:r>
      <w:r w:rsidR="004525AC" w:rsidRPr="004525AC">
        <w:rPr>
          <w:sz w:val="26"/>
          <w:szCs w:val="26"/>
        </w:rPr>
        <w:t>)</w:t>
      </w:r>
    </w:p>
    <w:p w14:paraId="68B91282" w14:textId="45710717" w:rsidR="00987716" w:rsidRDefault="008F51B6" w:rsidP="00CA0857">
      <w:pPr>
        <w:autoSpaceDE w:val="0"/>
        <w:autoSpaceDN w:val="0"/>
        <w:adjustRightInd w:val="0"/>
        <w:spacing w:line="288" w:lineRule="auto"/>
        <w:ind w:left="709"/>
        <w:rPr>
          <w:sz w:val="26"/>
          <w:szCs w:val="26"/>
        </w:rPr>
      </w:pPr>
      <w:r>
        <w:rPr>
          <w:sz w:val="26"/>
          <w:szCs w:val="26"/>
        </w:rPr>
        <w:t>+</w:t>
      </w:r>
      <w:r w:rsidR="00987716">
        <w:rPr>
          <w:sz w:val="26"/>
          <w:szCs w:val="26"/>
        </w:rPr>
        <w:t xml:space="preserve"> Write </w:t>
      </w:r>
      <w:r w:rsidR="00987716" w:rsidRPr="007B3D7B">
        <w:rPr>
          <w:rFonts w:ascii="Courier New" w:hAnsi="Courier New" w:cs="Courier New"/>
          <w:b/>
          <w:szCs w:val="26"/>
        </w:rPr>
        <w:t>print()</w:t>
      </w:r>
      <w:r w:rsidR="00987716">
        <w:rPr>
          <w:sz w:val="26"/>
          <w:szCs w:val="26"/>
        </w:rPr>
        <w:t xml:space="preserve"> method in </w:t>
      </w:r>
      <w:r w:rsidR="00CA0857">
        <w:rPr>
          <w:rFonts w:ascii="Courier New" w:hAnsi="Courier New" w:cs="Courier New"/>
          <w:b/>
          <w:szCs w:val="26"/>
        </w:rPr>
        <w:t>MyDate</w:t>
      </w:r>
      <w:r w:rsidR="00CA0857">
        <w:rPr>
          <w:sz w:val="26"/>
          <w:szCs w:val="26"/>
        </w:rPr>
        <w:t xml:space="preserve"> </w:t>
      </w:r>
      <w:r w:rsidR="00F3741A">
        <w:rPr>
          <w:sz w:val="26"/>
          <w:szCs w:val="26"/>
        </w:rPr>
        <w:t>to print the current date</w:t>
      </w:r>
      <w:r w:rsidR="00B35B93">
        <w:rPr>
          <w:sz w:val="26"/>
          <w:szCs w:val="26"/>
        </w:rPr>
        <w:t xml:space="preserve"> in the format </w:t>
      </w:r>
      <w:r w:rsidR="00CA0857">
        <w:rPr>
          <w:sz w:val="26"/>
          <w:szCs w:val="26"/>
        </w:rPr>
        <w:t>the same as</w:t>
      </w:r>
      <w:r w:rsidR="00B35B93">
        <w:rPr>
          <w:sz w:val="26"/>
          <w:szCs w:val="26"/>
        </w:rPr>
        <w:t xml:space="preserve"> “</w:t>
      </w:r>
      <w:r w:rsidR="00B35B93" w:rsidRPr="00B35B93">
        <w:rPr>
          <w:sz w:val="26"/>
          <w:szCs w:val="26"/>
        </w:rPr>
        <w:t>February</w:t>
      </w:r>
      <w:r w:rsidR="00CA0857">
        <w:rPr>
          <w:sz w:val="26"/>
          <w:szCs w:val="26"/>
        </w:rPr>
        <w:t xml:space="preserve"> </w:t>
      </w:r>
      <w:r w:rsidR="00B35B93">
        <w:rPr>
          <w:sz w:val="26"/>
          <w:szCs w:val="26"/>
        </w:rPr>
        <w:t>29</w:t>
      </w:r>
      <w:r w:rsidR="00B35B93" w:rsidRPr="00B35B93">
        <w:rPr>
          <w:sz w:val="26"/>
          <w:szCs w:val="26"/>
        </w:rPr>
        <w:t xml:space="preserve">th </w:t>
      </w:r>
      <w:r w:rsidR="00B35B93">
        <w:rPr>
          <w:sz w:val="26"/>
          <w:szCs w:val="26"/>
        </w:rPr>
        <w:t>2020”</w:t>
      </w:r>
    </w:p>
    <w:p w14:paraId="46646AB9" w14:textId="509839C4" w:rsidR="003830BE" w:rsidRPr="00B34395" w:rsidRDefault="00BC5519" w:rsidP="003830BE">
      <w:pPr>
        <w:autoSpaceDE w:val="0"/>
        <w:autoSpaceDN w:val="0"/>
        <w:adjustRightInd w:val="0"/>
        <w:spacing w:line="288" w:lineRule="auto"/>
        <w:ind w:left="709"/>
        <w:rPr>
          <w:sz w:val="26"/>
          <w:szCs w:val="26"/>
          <w:lang w:val="vi-VN"/>
        </w:rPr>
      </w:pPr>
      <w:r>
        <w:rPr>
          <w:sz w:val="26"/>
          <w:szCs w:val="26"/>
        </w:rPr>
        <w:t>+ Write another method</w:t>
      </w:r>
      <w:r w:rsidR="00CA0857">
        <w:rPr>
          <w:sz w:val="26"/>
          <w:szCs w:val="26"/>
        </w:rPr>
        <w:t xml:space="preserve"> in </w:t>
      </w:r>
      <w:r w:rsidR="00CA0857">
        <w:rPr>
          <w:rFonts w:ascii="Courier New" w:hAnsi="Courier New" w:cs="Courier New"/>
          <w:b/>
          <w:szCs w:val="26"/>
        </w:rPr>
        <w:t>MyDate</w:t>
      </w:r>
      <w:r>
        <w:rPr>
          <w:sz w:val="26"/>
          <w:szCs w:val="26"/>
        </w:rPr>
        <w:t xml:space="preserve"> which allows users can print a date with a format</w:t>
      </w:r>
      <w:r w:rsidR="00CA0857">
        <w:rPr>
          <w:sz w:val="26"/>
          <w:szCs w:val="26"/>
        </w:rPr>
        <w:t xml:space="preserve"> chosen by yourself. A few of format examples are listed as </w:t>
      </w:r>
      <w:r w:rsidR="00B34395">
        <w:rPr>
          <w:sz w:val="26"/>
          <w:szCs w:val="26"/>
        </w:rPr>
        <w:t xml:space="preserve">Table </w:t>
      </w:r>
      <w:r w:rsidR="00B34395">
        <w:rPr>
          <w:sz w:val="26"/>
          <w:szCs w:val="26"/>
          <w:lang w:val="vi-VN"/>
        </w:rPr>
        <w:t>1.</w:t>
      </w:r>
    </w:p>
    <w:p w14:paraId="12F8F5C7" w14:textId="3F8EA385" w:rsidR="00AA42DF" w:rsidRDefault="007A0633" w:rsidP="00D839B1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2078E">
        <w:rPr>
          <w:sz w:val="26"/>
          <w:szCs w:val="26"/>
        </w:rPr>
        <w:t xml:space="preserve">Create a new class naming </w:t>
      </w:r>
      <w:r w:rsidR="00A2078E" w:rsidRPr="008D25F4">
        <w:rPr>
          <w:rFonts w:ascii="Courier New" w:hAnsi="Courier New" w:cs="Courier New"/>
          <w:b/>
          <w:szCs w:val="26"/>
        </w:rPr>
        <w:t>DateUtils</w:t>
      </w:r>
      <w:r w:rsidR="00A2078E">
        <w:rPr>
          <w:sz w:val="26"/>
          <w:szCs w:val="26"/>
        </w:rPr>
        <w:t xml:space="preserve"> which includes public static methods</w:t>
      </w:r>
      <w:r w:rsidR="00FA7C7A">
        <w:rPr>
          <w:sz w:val="26"/>
          <w:szCs w:val="26"/>
        </w:rPr>
        <w:t>:</w:t>
      </w:r>
    </w:p>
    <w:p w14:paraId="5E23F20B" w14:textId="0B58D06A" w:rsidR="00FA7C7A" w:rsidRDefault="00FA7C7A" w:rsidP="00C16C6C">
      <w:pPr>
        <w:ind w:left="720"/>
        <w:rPr>
          <w:sz w:val="26"/>
          <w:szCs w:val="26"/>
        </w:rPr>
      </w:pPr>
      <w:r>
        <w:rPr>
          <w:sz w:val="26"/>
          <w:szCs w:val="26"/>
        </w:rPr>
        <w:t>+ Compare two dates</w:t>
      </w:r>
    </w:p>
    <w:p w14:paraId="228113F5" w14:textId="1D9E0E24" w:rsidR="002573B1" w:rsidRDefault="00FA7C7A" w:rsidP="00523FCC">
      <w:pPr>
        <w:ind w:left="720"/>
        <w:rPr>
          <w:sz w:val="26"/>
          <w:szCs w:val="26"/>
        </w:rPr>
      </w:pPr>
      <w:r>
        <w:rPr>
          <w:sz w:val="26"/>
          <w:szCs w:val="26"/>
        </w:rPr>
        <w:t>+ Sorting a number of dates</w:t>
      </w:r>
    </w:p>
    <w:p w14:paraId="191338A3" w14:textId="7AECF947" w:rsidR="00700EE2" w:rsidRDefault="00700EE2" w:rsidP="00D839B1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In the </w:t>
      </w:r>
      <w:r w:rsidRPr="008D25F4">
        <w:rPr>
          <w:rFonts w:ascii="Courier New" w:hAnsi="Courier New" w:cs="Courier New"/>
          <w:b/>
          <w:szCs w:val="26"/>
        </w:rPr>
        <w:t>DateTest</w:t>
      </w:r>
      <w:r w:rsidR="006D039E">
        <w:rPr>
          <w:sz w:val="26"/>
          <w:szCs w:val="26"/>
        </w:rPr>
        <w:t xml:space="preserve"> class</w:t>
      </w:r>
      <w:r>
        <w:rPr>
          <w:sz w:val="26"/>
          <w:szCs w:val="26"/>
        </w:rPr>
        <w:t>, write codes to test all methods you</w:t>
      </w:r>
      <w:r w:rsidR="003830BE">
        <w:rPr>
          <w:sz w:val="26"/>
          <w:szCs w:val="26"/>
        </w:rPr>
        <w:t xml:space="preserve"> ha</w:t>
      </w:r>
      <w:r>
        <w:rPr>
          <w:sz w:val="26"/>
          <w:szCs w:val="26"/>
        </w:rPr>
        <w:t xml:space="preserve">ve </w:t>
      </w:r>
      <w:r w:rsidR="003830BE">
        <w:rPr>
          <w:sz w:val="26"/>
          <w:szCs w:val="26"/>
        </w:rPr>
        <w:t>written</w:t>
      </w:r>
      <w:r>
        <w:rPr>
          <w:sz w:val="26"/>
          <w:szCs w:val="26"/>
        </w:rPr>
        <w:t xml:space="preserve"> in this exercise.</w:t>
      </w:r>
    </w:p>
    <w:p w14:paraId="70241A44" w14:textId="34109E1C" w:rsidR="00B34395" w:rsidRDefault="00B34395" w:rsidP="00D839B1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7C8E784D" w14:textId="77777777" w:rsidR="00B34395" w:rsidRDefault="00B34395" w:rsidP="00D839B1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1F80E26C" w14:textId="77777777" w:rsidR="00B34395" w:rsidRPr="00B34395" w:rsidRDefault="00B34395" w:rsidP="00B34395">
      <w:pPr>
        <w:pStyle w:val="Caption"/>
        <w:ind w:firstLine="720"/>
        <w:jc w:val="center"/>
        <w:rPr>
          <w:sz w:val="28"/>
          <w:szCs w:val="26"/>
        </w:rPr>
      </w:pPr>
      <w:r w:rsidRPr="00B34395">
        <w:rPr>
          <w:sz w:val="20"/>
        </w:rPr>
        <w:t xml:space="preserve">Table </w:t>
      </w:r>
      <w:r w:rsidRPr="00B34395">
        <w:rPr>
          <w:sz w:val="20"/>
        </w:rPr>
        <w:fldChar w:fldCharType="begin"/>
      </w:r>
      <w:r w:rsidRPr="00B34395">
        <w:rPr>
          <w:sz w:val="20"/>
        </w:rPr>
        <w:instrText xml:space="preserve"> SEQ Table \* ARABIC </w:instrText>
      </w:r>
      <w:r w:rsidRPr="00B34395">
        <w:rPr>
          <w:sz w:val="20"/>
        </w:rPr>
        <w:fldChar w:fldCharType="separate"/>
      </w:r>
      <w:r w:rsidRPr="00B34395">
        <w:rPr>
          <w:noProof/>
          <w:sz w:val="20"/>
        </w:rPr>
        <w:t>1</w:t>
      </w:r>
      <w:r w:rsidRPr="00B34395">
        <w:rPr>
          <w:noProof/>
          <w:sz w:val="20"/>
        </w:rPr>
        <w:fldChar w:fldCharType="end"/>
      </w:r>
      <w:r w:rsidRPr="00B34395">
        <w:rPr>
          <w:sz w:val="20"/>
        </w:rPr>
        <w:t>-Examples of Date Formats</w:t>
      </w:r>
    </w:p>
    <w:tbl>
      <w:tblPr>
        <w:tblStyle w:val="GridTable2"/>
        <w:tblW w:w="0" w:type="auto"/>
        <w:jc w:val="right"/>
        <w:tblLook w:val="04A0" w:firstRow="1" w:lastRow="0" w:firstColumn="1" w:lastColumn="0" w:noHBand="0" w:noVBand="1"/>
      </w:tblPr>
      <w:tblGrid>
        <w:gridCol w:w="4881"/>
        <w:gridCol w:w="4881"/>
      </w:tblGrid>
      <w:tr w:rsidR="00B34395" w14:paraId="6B65A154" w14:textId="77777777" w:rsidTr="0084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2E7B1450" w14:textId="77777777" w:rsidR="00B34395" w:rsidRDefault="00B34395" w:rsidP="008470B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Format</w:t>
            </w:r>
          </w:p>
        </w:tc>
        <w:tc>
          <w:tcPr>
            <w:tcW w:w="4881" w:type="dxa"/>
          </w:tcPr>
          <w:p w14:paraId="42C71B0D" w14:textId="77777777" w:rsidR="00B34395" w:rsidRDefault="00B34395" w:rsidP="008470B7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Example</w:t>
            </w:r>
          </w:p>
        </w:tc>
      </w:tr>
      <w:tr w:rsidR="00B34395" w14:paraId="4658C4E5" w14:textId="77777777" w:rsidTr="0084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34EB0B07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 w:val="0"/>
                <w:bCs w:val="0"/>
              </w:rPr>
            </w:pPr>
            <w:r w:rsidRPr="00CA0857"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yyyy-MM-dd</w:t>
            </w:r>
          </w:p>
        </w:tc>
        <w:tc>
          <w:tcPr>
            <w:tcW w:w="4881" w:type="dxa"/>
          </w:tcPr>
          <w:p w14:paraId="3812DA98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30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-0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2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03</w:t>
            </w:r>
          </w:p>
        </w:tc>
      </w:tr>
      <w:tr w:rsidR="00B34395" w14:paraId="54D2DC92" w14:textId="77777777" w:rsidTr="008470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56867090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 w:val="0"/>
                <w:bCs w:val="0"/>
              </w:rPr>
            </w:pPr>
            <w:r w:rsidRPr="00CA0857"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d/M/yyyy</w:t>
            </w:r>
          </w:p>
        </w:tc>
        <w:tc>
          <w:tcPr>
            <w:tcW w:w="4881" w:type="dxa"/>
          </w:tcPr>
          <w:p w14:paraId="7E992950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3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2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/19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30</w:t>
            </w:r>
          </w:p>
        </w:tc>
      </w:tr>
      <w:tr w:rsidR="00B34395" w14:paraId="60BB6168" w14:textId="77777777" w:rsidTr="0084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3864A648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 w:val="0"/>
                <w:bCs w:val="0"/>
              </w:rPr>
            </w:pPr>
            <w:r w:rsidRPr="00CA0857"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dd-MM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M</w:t>
            </w:r>
            <w:r w:rsidRPr="00CA0857"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-yy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yy</w:t>
            </w:r>
          </w:p>
        </w:tc>
        <w:tc>
          <w:tcPr>
            <w:tcW w:w="4881" w:type="dxa"/>
          </w:tcPr>
          <w:p w14:paraId="084BD873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03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Feb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1930</w:t>
            </w:r>
          </w:p>
        </w:tc>
      </w:tr>
      <w:tr w:rsidR="00B34395" w14:paraId="47D3980E" w14:textId="77777777" w:rsidTr="008470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0F94C460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 w:val="0"/>
                <w:bCs w:val="0"/>
              </w:rPr>
            </w:pPr>
            <w:r w:rsidRPr="00CA0857"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MMM d yyyy</w:t>
            </w:r>
          </w:p>
        </w:tc>
        <w:tc>
          <w:tcPr>
            <w:tcW w:w="4881" w:type="dxa"/>
          </w:tcPr>
          <w:p w14:paraId="593E5870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Feb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3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 xml:space="preserve"> 19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30</w:t>
            </w:r>
          </w:p>
        </w:tc>
      </w:tr>
      <w:tr w:rsidR="00B34395" w14:paraId="5277618B" w14:textId="77777777" w:rsidTr="0084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1B7D22FC" w14:textId="77777777" w:rsidR="00B34395" w:rsidRPr="00CA0857" w:rsidRDefault="00B34395" w:rsidP="008470B7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mm-dd-y</w:t>
            </w:r>
            <w:r w:rsidRPr="00CA0857"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y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000000"/>
              </w:rPr>
              <w:t>yy</w:t>
            </w:r>
          </w:p>
        </w:tc>
        <w:tc>
          <w:tcPr>
            <w:tcW w:w="4881" w:type="dxa"/>
          </w:tcPr>
          <w:p w14:paraId="2AB3E57B" w14:textId="77777777" w:rsidR="00B34395" w:rsidRPr="00CA0857" w:rsidRDefault="00B34395" w:rsidP="008470B7">
            <w:pPr>
              <w:keepNext/>
              <w:autoSpaceDE w:val="0"/>
              <w:autoSpaceDN w:val="0"/>
              <w:adjustRightInd w:val="0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2</w:t>
            </w:r>
            <w:r w:rsidRPr="00CA0857">
              <w:rPr>
                <w:rFonts w:ascii="Courier New" w:hAnsi="Courier New" w:cs="Courier New"/>
                <w:b/>
                <w:bCs/>
                <w:color w:val="00000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03-1930</w:t>
            </w:r>
          </w:p>
        </w:tc>
      </w:tr>
    </w:tbl>
    <w:p w14:paraId="31FF0573" w14:textId="77777777" w:rsidR="00B34395" w:rsidRDefault="00B34395" w:rsidP="00D839B1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2D86CF84" w14:textId="77777777" w:rsidR="003830BE" w:rsidRPr="00A148DE" w:rsidRDefault="003830BE" w:rsidP="00D839B1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08D2EA9A" w14:textId="341553E7" w:rsidR="004616CD" w:rsidRPr="000B2A3C" w:rsidRDefault="004616CD" w:rsidP="004616C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bookmarkStart w:id="8" w:name="_Hlk35792423"/>
      <w:r>
        <w:rPr>
          <w:rFonts w:ascii="TimesNewRomanPSMT" w:hAnsi="TimesNewRomanPSMT" w:cs="TimesNewRomanPSMT"/>
          <w:b/>
          <w:sz w:val="26"/>
          <w:szCs w:val="26"/>
        </w:rPr>
        <w:t xml:space="preserve">5. </w:t>
      </w:r>
      <w:r w:rsidRPr="000B2A3C">
        <w:rPr>
          <w:rFonts w:ascii="TimesNewRomanPSMT" w:hAnsi="TimesNewRomanPSMT" w:cs="TimesNewRomanPSMT"/>
          <w:b/>
          <w:sz w:val="26"/>
          <w:szCs w:val="26"/>
        </w:rPr>
        <w:t>Assignment Submission</w:t>
      </w:r>
    </w:p>
    <w:p w14:paraId="1E7EC275" w14:textId="28BBC04E" w:rsidR="004616CD" w:rsidRPr="000B2A3C" w:rsidRDefault="004616CD" w:rsidP="004616C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0B2A3C">
        <w:rPr>
          <w:sz w:val="26"/>
          <w:szCs w:val="26"/>
        </w:rPr>
        <w:t xml:space="preserve">You must </w:t>
      </w:r>
      <w:r w:rsidR="008E627D">
        <w:rPr>
          <w:sz w:val="26"/>
          <w:szCs w:val="26"/>
        </w:rPr>
        <w:t>put</w:t>
      </w:r>
      <w:r w:rsidRPr="000B2A3C">
        <w:rPr>
          <w:sz w:val="26"/>
          <w:szCs w:val="26"/>
        </w:rPr>
        <w:t xml:space="preserve"> </w:t>
      </w:r>
      <w:r w:rsidR="008E627D">
        <w:rPr>
          <w:sz w:val="26"/>
          <w:szCs w:val="26"/>
        </w:rPr>
        <w:t>all your work</w:t>
      </w:r>
      <w:r w:rsidRPr="000B2A3C">
        <w:rPr>
          <w:sz w:val="26"/>
          <w:szCs w:val="26"/>
        </w:rPr>
        <w:t>, written by yourself</w:t>
      </w:r>
      <w:r>
        <w:rPr>
          <w:sz w:val="26"/>
          <w:szCs w:val="26"/>
        </w:rPr>
        <w:t>,</w:t>
      </w:r>
      <w:r w:rsidR="008E627D">
        <w:rPr>
          <w:sz w:val="26"/>
          <w:szCs w:val="26"/>
        </w:rPr>
        <w:t xml:space="preserve"> to a directory Lab04, and push it</w:t>
      </w:r>
      <w:r>
        <w:rPr>
          <w:sz w:val="26"/>
          <w:szCs w:val="26"/>
        </w:rPr>
        <w:t xml:space="preserve"> to </w:t>
      </w:r>
      <w:r w:rsidRPr="000B2A3C">
        <w:rPr>
          <w:sz w:val="26"/>
          <w:szCs w:val="26"/>
        </w:rPr>
        <w:t xml:space="preserve">your master branch of the valid repository before the deadline announced in the class. </w:t>
      </w:r>
    </w:p>
    <w:p w14:paraId="7FF6B1EE" w14:textId="77777777" w:rsidR="004616CD" w:rsidRPr="000B2A3C" w:rsidRDefault="004616CD" w:rsidP="004616C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0B2A3C">
        <w:rPr>
          <w:sz w:val="26"/>
          <w:szCs w:val="26"/>
        </w:rPr>
        <w:t>Each student is expected to turn in his or her own work and not give or receive unpermitted aid. Otherwise, we would apply extreme methods for measurement to prevent cheating.</w:t>
      </w:r>
    </w:p>
    <w:bookmarkEnd w:id="8"/>
    <w:p w14:paraId="72B2F3FE" w14:textId="275360DD" w:rsidR="001173FF" w:rsidRPr="000E6515" w:rsidRDefault="001173FF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</w:p>
    <w:sectPr w:rsidR="001173FF" w:rsidRPr="000E6515" w:rsidSect="0052097A">
      <w:footerReference w:type="even" r:id="rId13"/>
      <w:footerReference w:type="default" r:id="rId14"/>
      <w:pgSz w:w="12240" w:h="15840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9E88" w14:textId="77777777" w:rsidR="00A129C2" w:rsidRDefault="00A129C2">
      <w:r>
        <w:separator/>
      </w:r>
    </w:p>
  </w:endnote>
  <w:endnote w:type="continuationSeparator" w:id="0">
    <w:p w14:paraId="28B1BA55" w14:textId="77777777" w:rsidR="00A129C2" w:rsidRDefault="00A1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F57" w14:textId="77777777" w:rsidR="00BC564C" w:rsidRDefault="00BC564C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C5E47" w14:textId="77777777" w:rsidR="00BC564C" w:rsidRDefault="00BC564C" w:rsidP="00F42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104C" w14:textId="77777777" w:rsidR="00BC564C" w:rsidRDefault="00BC564C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A3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DDC25BA" w14:textId="77777777" w:rsidR="00BC564C" w:rsidRDefault="00BC564C" w:rsidP="00F42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98848" w14:textId="77777777" w:rsidR="00A129C2" w:rsidRDefault="00A129C2">
      <w:r>
        <w:separator/>
      </w:r>
    </w:p>
  </w:footnote>
  <w:footnote w:type="continuationSeparator" w:id="0">
    <w:p w14:paraId="336A7C64" w14:textId="77777777" w:rsidR="00A129C2" w:rsidRDefault="00A12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ascii="TimesNewRomanPSMT" w:eastAsia="Batang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3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A31BCB"/>
    <w:multiLevelType w:val="hybridMultilevel"/>
    <w:tmpl w:val="DB46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F352B1"/>
    <w:multiLevelType w:val="hybridMultilevel"/>
    <w:tmpl w:val="1DD0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19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CA7D8A"/>
    <w:multiLevelType w:val="hybridMultilevel"/>
    <w:tmpl w:val="DD34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D1F4F"/>
    <w:multiLevelType w:val="hybridMultilevel"/>
    <w:tmpl w:val="27E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6694A"/>
    <w:multiLevelType w:val="hybridMultilevel"/>
    <w:tmpl w:val="F2C6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3B77FAA"/>
    <w:multiLevelType w:val="hybridMultilevel"/>
    <w:tmpl w:val="41AC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D446C"/>
    <w:multiLevelType w:val="hybridMultilevel"/>
    <w:tmpl w:val="1E2C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NewRomanPSMT" w:eastAsia="Batang" w:hAnsi="TimesNewRomanPSMT" w:cs="TimesNewRomanPSMT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32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6" w15:restartNumberingAfterBreak="0">
    <w:nsid w:val="734B62F4"/>
    <w:multiLevelType w:val="hybridMultilevel"/>
    <w:tmpl w:val="E04C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961105">
    <w:abstractNumId w:val="22"/>
  </w:num>
  <w:num w:numId="2" w16cid:durableId="411700999">
    <w:abstractNumId w:val="14"/>
  </w:num>
  <w:num w:numId="3" w16cid:durableId="58215086">
    <w:abstractNumId w:val="34"/>
  </w:num>
  <w:num w:numId="4" w16cid:durableId="1340738173">
    <w:abstractNumId w:val="10"/>
  </w:num>
  <w:num w:numId="5" w16cid:durableId="1052343900">
    <w:abstractNumId w:val="8"/>
  </w:num>
  <w:num w:numId="6" w16cid:durableId="1028336428">
    <w:abstractNumId w:val="7"/>
  </w:num>
  <w:num w:numId="7" w16cid:durableId="2117019262">
    <w:abstractNumId w:val="6"/>
  </w:num>
  <w:num w:numId="8" w16cid:durableId="2002192872">
    <w:abstractNumId w:val="5"/>
  </w:num>
  <w:num w:numId="9" w16cid:durableId="262419227">
    <w:abstractNumId w:val="9"/>
  </w:num>
  <w:num w:numId="10" w16cid:durableId="704603660">
    <w:abstractNumId w:val="4"/>
  </w:num>
  <w:num w:numId="11" w16cid:durableId="564146032">
    <w:abstractNumId w:val="3"/>
  </w:num>
  <w:num w:numId="12" w16cid:durableId="1856842032">
    <w:abstractNumId w:val="2"/>
  </w:num>
  <w:num w:numId="13" w16cid:durableId="61679776">
    <w:abstractNumId w:val="1"/>
  </w:num>
  <w:num w:numId="14" w16cid:durableId="307131666">
    <w:abstractNumId w:val="31"/>
  </w:num>
  <w:num w:numId="15" w16cid:durableId="623803608">
    <w:abstractNumId w:val="32"/>
  </w:num>
  <w:num w:numId="16" w16cid:durableId="2016423045">
    <w:abstractNumId w:val="35"/>
  </w:num>
  <w:num w:numId="17" w16cid:durableId="2017343490">
    <w:abstractNumId w:val="13"/>
  </w:num>
  <w:num w:numId="18" w16cid:durableId="574358493">
    <w:abstractNumId w:val="18"/>
  </w:num>
  <w:num w:numId="19" w16cid:durableId="1091466349">
    <w:abstractNumId w:val="11"/>
  </w:num>
  <w:num w:numId="20" w16cid:durableId="1308705562">
    <w:abstractNumId w:val="27"/>
  </w:num>
  <w:num w:numId="21" w16cid:durableId="646982730">
    <w:abstractNumId w:val="30"/>
  </w:num>
  <w:num w:numId="22" w16cid:durableId="1079327530">
    <w:abstractNumId w:val="25"/>
  </w:num>
  <w:num w:numId="23" w16cid:durableId="2039355275">
    <w:abstractNumId w:val="12"/>
  </w:num>
  <w:num w:numId="24" w16cid:durableId="1307857636">
    <w:abstractNumId w:val="0"/>
  </w:num>
  <w:num w:numId="25" w16cid:durableId="69888115">
    <w:abstractNumId w:val="33"/>
  </w:num>
  <w:num w:numId="26" w16cid:durableId="737944789">
    <w:abstractNumId w:val="17"/>
  </w:num>
  <w:num w:numId="27" w16cid:durableId="1971596229">
    <w:abstractNumId w:val="21"/>
  </w:num>
  <w:num w:numId="28" w16cid:durableId="273023853">
    <w:abstractNumId w:val="28"/>
  </w:num>
  <w:num w:numId="29" w16cid:durableId="405030380">
    <w:abstractNumId w:val="37"/>
  </w:num>
  <w:num w:numId="30" w16cid:durableId="1803645539">
    <w:abstractNumId w:val="19"/>
  </w:num>
  <w:num w:numId="31" w16cid:durableId="1084650040">
    <w:abstractNumId w:val="16"/>
  </w:num>
  <w:num w:numId="32" w16cid:durableId="814250789">
    <w:abstractNumId w:val="36"/>
  </w:num>
  <w:num w:numId="33" w16cid:durableId="998801035">
    <w:abstractNumId w:val="26"/>
  </w:num>
  <w:num w:numId="34" w16cid:durableId="1736661953">
    <w:abstractNumId w:val="29"/>
  </w:num>
  <w:num w:numId="35" w16cid:durableId="82537832">
    <w:abstractNumId w:val="23"/>
  </w:num>
  <w:num w:numId="36" w16cid:durableId="1464538110">
    <w:abstractNumId w:val="20"/>
  </w:num>
  <w:num w:numId="37" w16cid:durableId="885485126">
    <w:abstractNumId w:val="24"/>
  </w:num>
  <w:num w:numId="38" w16cid:durableId="44219167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 Thi Thu Trang - Vien CNTT">
    <w15:presenceInfo w15:providerId="AD" w15:userId="S::trang.nguyenthithu@hust.edu.vn::b8398504-06d1-473b-b1cd-ad30bf447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24"/>
    <w:rsid w:val="0000130C"/>
    <w:rsid w:val="00003DF7"/>
    <w:rsid w:val="00010011"/>
    <w:rsid w:val="00010A0A"/>
    <w:rsid w:val="00012B79"/>
    <w:rsid w:val="000148B8"/>
    <w:rsid w:val="00020522"/>
    <w:rsid w:val="000218E0"/>
    <w:rsid w:val="00024C2F"/>
    <w:rsid w:val="00030C7F"/>
    <w:rsid w:val="0003145A"/>
    <w:rsid w:val="00032A20"/>
    <w:rsid w:val="00032BA9"/>
    <w:rsid w:val="000352EE"/>
    <w:rsid w:val="00041DDC"/>
    <w:rsid w:val="00047E1F"/>
    <w:rsid w:val="00051AFC"/>
    <w:rsid w:val="00054C7C"/>
    <w:rsid w:val="00055226"/>
    <w:rsid w:val="00061389"/>
    <w:rsid w:val="00062619"/>
    <w:rsid w:val="00063170"/>
    <w:rsid w:val="00063666"/>
    <w:rsid w:val="000672F7"/>
    <w:rsid w:val="00074241"/>
    <w:rsid w:val="00080E4A"/>
    <w:rsid w:val="00081251"/>
    <w:rsid w:val="0008224C"/>
    <w:rsid w:val="0008323F"/>
    <w:rsid w:val="00084C1D"/>
    <w:rsid w:val="000902B8"/>
    <w:rsid w:val="0009218A"/>
    <w:rsid w:val="00095351"/>
    <w:rsid w:val="000A07D0"/>
    <w:rsid w:val="000A4602"/>
    <w:rsid w:val="000A5723"/>
    <w:rsid w:val="000B18C0"/>
    <w:rsid w:val="000B3480"/>
    <w:rsid w:val="000B43E9"/>
    <w:rsid w:val="000B7528"/>
    <w:rsid w:val="000B7E95"/>
    <w:rsid w:val="000D26CE"/>
    <w:rsid w:val="000D5406"/>
    <w:rsid w:val="000D7EF8"/>
    <w:rsid w:val="000E4655"/>
    <w:rsid w:val="000E5021"/>
    <w:rsid w:val="000E6515"/>
    <w:rsid w:val="000E7693"/>
    <w:rsid w:val="000F1208"/>
    <w:rsid w:val="000F34E1"/>
    <w:rsid w:val="000F4A19"/>
    <w:rsid w:val="000F60EB"/>
    <w:rsid w:val="000F6215"/>
    <w:rsid w:val="000F7B65"/>
    <w:rsid w:val="00112AAB"/>
    <w:rsid w:val="001173FF"/>
    <w:rsid w:val="00122DE3"/>
    <w:rsid w:val="00123931"/>
    <w:rsid w:val="001337B4"/>
    <w:rsid w:val="00134C4A"/>
    <w:rsid w:val="0014682B"/>
    <w:rsid w:val="00146C17"/>
    <w:rsid w:val="00150D37"/>
    <w:rsid w:val="00151952"/>
    <w:rsid w:val="001533EA"/>
    <w:rsid w:val="00153A57"/>
    <w:rsid w:val="0015628C"/>
    <w:rsid w:val="00157DDF"/>
    <w:rsid w:val="00162A7E"/>
    <w:rsid w:val="00163599"/>
    <w:rsid w:val="001640D7"/>
    <w:rsid w:val="001747CE"/>
    <w:rsid w:val="00175608"/>
    <w:rsid w:val="001807E9"/>
    <w:rsid w:val="00181FAA"/>
    <w:rsid w:val="00185D6D"/>
    <w:rsid w:val="00185EAD"/>
    <w:rsid w:val="00187C98"/>
    <w:rsid w:val="00191568"/>
    <w:rsid w:val="00192452"/>
    <w:rsid w:val="001A2059"/>
    <w:rsid w:val="001A2DAE"/>
    <w:rsid w:val="001A4E09"/>
    <w:rsid w:val="001A5ACE"/>
    <w:rsid w:val="001B09F5"/>
    <w:rsid w:val="001B3957"/>
    <w:rsid w:val="001B39A9"/>
    <w:rsid w:val="001B5241"/>
    <w:rsid w:val="001B5D06"/>
    <w:rsid w:val="001B6079"/>
    <w:rsid w:val="001C0BEE"/>
    <w:rsid w:val="001C152A"/>
    <w:rsid w:val="001C4111"/>
    <w:rsid w:val="001C47B9"/>
    <w:rsid w:val="001D2686"/>
    <w:rsid w:val="001D34B3"/>
    <w:rsid w:val="001D3611"/>
    <w:rsid w:val="001D6633"/>
    <w:rsid w:val="001E25F0"/>
    <w:rsid w:val="001E5081"/>
    <w:rsid w:val="001E666C"/>
    <w:rsid w:val="001F255E"/>
    <w:rsid w:val="001F3130"/>
    <w:rsid w:val="001F371F"/>
    <w:rsid w:val="00201EE0"/>
    <w:rsid w:val="002021C5"/>
    <w:rsid w:val="002031E1"/>
    <w:rsid w:val="00207160"/>
    <w:rsid w:val="00207757"/>
    <w:rsid w:val="002109C4"/>
    <w:rsid w:val="002112AD"/>
    <w:rsid w:val="0022336E"/>
    <w:rsid w:val="00224C56"/>
    <w:rsid w:val="002253DA"/>
    <w:rsid w:val="00225EE0"/>
    <w:rsid w:val="002260CD"/>
    <w:rsid w:val="00230A4D"/>
    <w:rsid w:val="002320B2"/>
    <w:rsid w:val="00233D0A"/>
    <w:rsid w:val="0023436C"/>
    <w:rsid w:val="00234E87"/>
    <w:rsid w:val="00243DA7"/>
    <w:rsid w:val="00245947"/>
    <w:rsid w:val="002502B9"/>
    <w:rsid w:val="00252A7E"/>
    <w:rsid w:val="0025729F"/>
    <w:rsid w:val="002573B1"/>
    <w:rsid w:val="00257A49"/>
    <w:rsid w:val="00261A17"/>
    <w:rsid w:val="0026478F"/>
    <w:rsid w:val="002652B1"/>
    <w:rsid w:val="00265AA8"/>
    <w:rsid w:val="0026796B"/>
    <w:rsid w:val="0028107A"/>
    <w:rsid w:val="00281FAB"/>
    <w:rsid w:val="002820C8"/>
    <w:rsid w:val="0028267D"/>
    <w:rsid w:val="0028365F"/>
    <w:rsid w:val="00287A24"/>
    <w:rsid w:val="00290517"/>
    <w:rsid w:val="00291203"/>
    <w:rsid w:val="0029184A"/>
    <w:rsid w:val="002927A9"/>
    <w:rsid w:val="00292EDF"/>
    <w:rsid w:val="002930EA"/>
    <w:rsid w:val="002953D9"/>
    <w:rsid w:val="002964EE"/>
    <w:rsid w:val="00296902"/>
    <w:rsid w:val="002A0180"/>
    <w:rsid w:val="002A46BE"/>
    <w:rsid w:val="002A5BB6"/>
    <w:rsid w:val="002A5D14"/>
    <w:rsid w:val="002A7527"/>
    <w:rsid w:val="002B325C"/>
    <w:rsid w:val="002B3D9B"/>
    <w:rsid w:val="002B557A"/>
    <w:rsid w:val="002C05A8"/>
    <w:rsid w:val="002C1E41"/>
    <w:rsid w:val="002C34D3"/>
    <w:rsid w:val="002C6AD6"/>
    <w:rsid w:val="002C6B55"/>
    <w:rsid w:val="002D0694"/>
    <w:rsid w:val="002D14C1"/>
    <w:rsid w:val="002D2881"/>
    <w:rsid w:val="002D325A"/>
    <w:rsid w:val="002D54C9"/>
    <w:rsid w:val="002E5A58"/>
    <w:rsid w:val="002F10D4"/>
    <w:rsid w:val="002F354E"/>
    <w:rsid w:val="002F3894"/>
    <w:rsid w:val="002F5596"/>
    <w:rsid w:val="002F5891"/>
    <w:rsid w:val="002F5E34"/>
    <w:rsid w:val="002F6C9E"/>
    <w:rsid w:val="00304CF6"/>
    <w:rsid w:val="003062B7"/>
    <w:rsid w:val="003067BB"/>
    <w:rsid w:val="00307842"/>
    <w:rsid w:val="0031438C"/>
    <w:rsid w:val="0032058B"/>
    <w:rsid w:val="00321748"/>
    <w:rsid w:val="0032512C"/>
    <w:rsid w:val="00327B3A"/>
    <w:rsid w:val="0033341D"/>
    <w:rsid w:val="003336D4"/>
    <w:rsid w:val="00337FB4"/>
    <w:rsid w:val="00342EDA"/>
    <w:rsid w:val="003436BC"/>
    <w:rsid w:val="00347E53"/>
    <w:rsid w:val="00353CC1"/>
    <w:rsid w:val="00353E22"/>
    <w:rsid w:val="00360764"/>
    <w:rsid w:val="003644D9"/>
    <w:rsid w:val="00367C4E"/>
    <w:rsid w:val="00372D5D"/>
    <w:rsid w:val="0037312F"/>
    <w:rsid w:val="00376BA7"/>
    <w:rsid w:val="00376DC7"/>
    <w:rsid w:val="00380EB2"/>
    <w:rsid w:val="00381CB8"/>
    <w:rsid w:val="003825EE"/>
    <w:rsid w:val="00382E38"/>
    <w:rsid w:val="003830BE"/>
    <w:rsid w:val="00384624"/>
    <w:rsid w:val="0038656F"/>
    <w:rsid w:val="00392E1D"/>
    <w:rsid w:val="00396BD1"/>
    <w:rsid w:val="003A055F"/>
    <w:rsid w:val="003A0A72"/>
    <w:rsid w:val="003A7A1F"/>
    <w:rsid w:val="003B3916"/>
    <w:rsid w:val="003B6210"/>
    <w:rsid w:val="003B74DE"/>
    <w:rsid w:val="003C088E"/>
    <w:rsid w:val="003C1484"/>
    <w:rsid w:val="003C76B5"/>
    <w:rsid w:val="003D054E"/>
    <w:rsid w:val="003D1488"/>
    <w:rsid w:val="003D401D"/>
    <w:rsid w:val="003D4C84"/>
    <w:rsid w:val="003D4EB0"/>
    <w:rsid w:val="003E030B"/>
    <w:rsid w:val="003E040C"/>
    <w:rsid w:val="003E1F44"/>
    <w:rsid w:val="003E2B6E"/>
    <w:rsid w:val="003E2E84"/>
    <w:rsid w:val="003E3859"/>
    <w:rsid w:val="003E7AD7"/>
    <w:rsid w:val="003F34CB"/>
    <w:rsid w:val="003F4852"/>
    <w:rsid w:val="003F490A"/>
    <w:rsid w:val="00405442"/>
    <w:rsid w:val="00407450"/>
    <w:rsid w:val="00412C77"/>
    <w:rsid w:val="00413689"/>
    <w:rsid w:val="00413CA9"/>
    <w:rsid w:val="00415A7A"/>
    <w:rsid w:val="00420C72"/>
    <w:rsid w:val="00420E5E"/>
    <w:rsid w:val="004345B0"/>
    <w:rsid w:val="00435F85"/>
    <w:rsid w:val="00440A3C"/>
    <w:rsid w:val="004421BE"/>
    <w:rsid w:val="004424CD"/>
    <w:rsid w:val="00442AD1"/>
    <w:rsid w:val="00442D6D"/>
    <w:rsid w:val="0044377C"/>
    <w:rsid w:val="00443E09"/>
    <w:rsid w:val="00444199"/>
    <w:rsid w:val="0044439C"/>
    <w:rsid w:val="0044526F"/>
    <w:rsid w:val="00445904"/>
    <w:rsid w:val="00446853"/>
    <w:rsid w:val="0044687F"/>
    <w:rsid w:val="00446A8F"/>
    <w:rsid w:val="00450CAB"/>
    <w:rsid w:val="004525AC"/>
    <w:rsid w:val="00454F83"/>
    <w:rsid w:val="004571F1"/>
    <w:rsid w:val="004616CD"/>
    <w:rsid w:val="0046442C"/>
    <w:rsid w:val="00464F6F"/>
    <w:rsid w:val="004655C0"/>
    <w:rsid w:val="00471F8C"/>
    <w:rsid w:val="00472B6D"/>
    <w:rsid w:val="0047554F"/>
    <w:rsid w:val="00476AAD"/>
    <w:rsid w:val="004772D1"/>
    <w:rsid w:val="0048445B"/>
    <w:rsid w:val="004844E2"/>
    <w:rsid w:val="00486490"/>
    <w:rsid w:val="00490DC5"/>
    <w:rsid w:val="004942C5"/>
    <w:rsid w:val="0049574A"/>
    <w:rsid w:val="0049794F"/>
    <w:rsid w:val="004B5950"/>
    <w:rsid w:val="004B5F6E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E13D3"/>
    <w:rsid w:val="004E411B"/>
    <w:rsid w:val="004E4C02"/>
    <w:rsid w:val="004E766A"/>
    <w:rsid w:val="004F2D41"/>
    <w:rsid w:val="004F3A37"/>
    <w:rsid w:val="00501C05"/>
    <w:rsid w:val="005040D1"/>
    <w:rsid w:val="00505193"/>
    <w:rsid w:val="00505685"/>
    <w:rsid w:val="00506108"/>
    <w:rsid w:val="0051005E"/>
    <w:rsid w:val="0052097A"/>
    <w:rsid w:val="00523FCC"/>
    <w:rsid w:val="00536D7C"/>
    <w:rsid w:val="00540069"/>
    <w:rsid w:val="0054071B"/>
    <w:rsid w:val="005410CB"/>
    <w:rsid w:val="0054679D"/>
    <w:rsid w:val="00552269"/>
    <w:rsid w:val="00560319"/>
    <w:rsid w:val="0056117B"/>
    <w:rsid w:val="0056203E"/>
    <w:rsid w:val="005679B5"/>
    <w:rsid w:val="005740C5"/>
    <w:rsid w:val="005753F8"/>
    <w:rsid w:val="005812A6"/>
    <w:rsid w:val="00582D71"/>
    <w:rsid w:val="00585050"/>
    <w:rsid w:val="00590644"/>
    <w:rsid w:val="005A1521"/>
    <w:rsid w:val="005A5856"/>
    <w:rsid w:val="005A5C7F"/>
    <w:rsid w:val="005B0DDE"/>
    <w:rsid w:val="005B383F"/>
    <w:rsid w:val="005B54E0"/>
    <w:rsid w:val="005C341F"/>
    <w:rsid w:val="005C3740"/>
    <w:rsid w:val="005C551C"/>
    <w:rsid w:val="005C7A65"/>
    <w:rsid w:val="005D5081"/>
    <w:rsid w:val="005D5D85"/>
    <w:rsid w:val="005D7FA3"/>
    <w:rsid w:val="005E028D"/>
    <w:rsid w:val="005F0126"/>
    <w:rsid w:val="005F25BB"/>
    <w:rsid w:val="005F52FE"/>
    <w:rsid w:val="005F63D4"/>
    <w:rsid w:val="005F7C37"/>
    <w:rsid w:val="00601591"/>
    <w:rsid w:val="00603946"/>
    <w:rsid w:val="00603BED"/>
    <w:rsid w:val="006043F6"/>
    <w:rsid w:val="00610EF6"/>
    <w:rsid w:val="00611450"/>
    <w:rsid w:val="00614EED"/>
    <w:rsid w:val="00620A89"/>
    <w:rsid w:val="00620EB7"/>
    <w:rsid w:val="006310DA"/>
    <w:rsid w:val="006320CA"/>
    <w:rsid w:val="00633DBC"/>
    <w:rsid w:val="00636C59"/>
    <w:rsid w:val="00636DA3"/>
    <w:rsid w:val="0064353F"/>
    <w:rsid w:val="00643D6C"/>
    <w:rsid w:val="00645FF7"/>
    <w:rsid w:val="00646285"/>
    <w:rsid w:val="00647058"/>
    <w:rsid w:val="00647530"/>
    <w:rsid w:val="00653A4A"/>
    <w:rsid w:val="006569EC"/>
    <w:rsid w:val="00657924"/>
    <w:rsid w:val="0066386C"/>
    <w:rsid w:val="006638CC"/>
    <w:rsid w:val="006704A9"/>
    <w:rsid w:val="006709BA"/>
    <w:rsid w:val="00670E6D"/>
    <w:rsid w:val="00673C56"/>
    <w:rsid w:val="006749C4"/>
    <w:rsid w:val="0067676A"/>
    <w:rsid w:val="006820BB"/>
    <w:rsid w:val="0068518A"/>
    <w:rsid w:val="006864E4"/>
    <w:rsid w:val="00690E69"/>
    <w:rsid w:val="006961A3"/>
    <w:rsid w:val="006A22B7"/>
    <w:rsid w:val="006A32B4"/>
    <w:rsid w:val="006A68B9"/>
    <w:rsid w:val="006A786B"/>
    <w:rsid w:val="006B092D"/>
    <w:rsid w:val="006B77C6"/>
    <w:rsid w:val="006B7BF3"/>
    <w:rsid w:val="006C2EC4"/>
    <w:rsid w:val="006C388E"/>
    <w:rsid w:val="006C6CC2"/>
    <w:rsid w:val="006D039E"/>
    <w:rsid w:val="006D1831"/>
    <w:rsid w:val="006D3C40"/>
    <w:rsid w:val="006D75ED"/>
    <w:rsid w:val="006E098B"/>
    <w:rsid w:val="006E1293"/>
    <w:rsid w:val="006F0FFE"/>
    <w:rsid w:val="006F4777"/>
    <w:rsid w:val="006F6568"/>
    <w:rsid w:val="006F7E21"/>
    <w:rsid w:val="00700EE2"/>
    <w:rsid w:val="00704204"/>
    <w:rsid w:val="007114E1"/>
    <w:rsid w:val="0071348B"/>
    <w:rsid w:val="00723828"/>
    <w:rsid w:val="00723C1D"/>
    <w:rsid w:val="00724EF4"/>
    <w:rsid w:val="0072549B"/>
    <w:rsid w:val="00725E87"/>
    <w:rsid w:val="00741CCC"/>
    <w:rsid w:val="0074466C"/>
    <w:rsid w:val="0074473F"/>
    <w:rsid w:val="0074538A"/>
    <w:rsid w:val="0074634B"/>
    <w:rsid w:val="00746FF9"/>
    <w:rsid w:val="007516FF"/>
    <w:rsid w:val="00753021"/>
    <w:rsid w:val="00754715"/>
    <w:rsid w:val="00754EDC"/>
    <w:rsid w:val="00760B85"/>
    <w:rsid w:val="00763B33"/>
    <w:rsid w:val="00764126"/>
    <w:rsid w:val="00765DC7"/>
    <w:rsid w:val="007674A7"/>
    <w:rsid w:val="007749CC"/>
    <w:rsid w:val="007755C5"/>
    <w:rsid w:val="00777117"/>
    <w:rsid w:val="00781AB8"/>
    <w:rsid w:val="0078445D"/>
    <w:rsid w:val="007866B1"/>
    <w:rsid w:val="007905A6"/>
    <w:rsid w:val="00791ED6"/>
    <w:rsid w:val="00792948"/>
    <w:rsid w:val="00792CA1"/>
    <w:rsid w:val="0079386E"/>
    <w:rsid w:val="0079456D"/>
    <w:rsid w:val="00795880"/>
    <w:rsid w:val="007A0633"/>
    <w:rsid w:val="007A4CEB"/>
    <w:rsid w:val="007A6109"/>
    <w:rsid w:val="007B1BAE"/>
    <w:rsid w:val="007B3D7B"/>
    <w:rsid w:val="007B4C52"/>
    <w:rsid w:val="007B783A"/>
    <w:rsid w:val="007C1875"/>
    <w:rsid w:val="007C1C71"/>
    <w:rsid w:val="007C55AA"/>
    <w:rsid w:val="007D2B41"/>
    <w:rsid w:val="007D7249"/>
    <w:rsid w:val="007E0337"/>
    <w:rsid w:val="007E1B5C"/>
    <w:rsid w:val="007E4256"/>
    <w:rsid w:val="007E5D48"/>
    <w:rsid w:val="007E72FC"/>
    <w:rsid w:val="007F274E"/>
    <w:rsid w:val="007F2886"/>
    <w:rsid w:val="007F3C65"/>
    <w:rsid w:val="00801D59"/>
    <w:rsid w:val="008115F0"/>
    <w:rsid w:val="0081251B"/>
    <w:rsid w:val="00824C60"/>
    <w:rsid w:val="00827E79"/>
    <w:rsid w:val="0083184C"/>
    <w:rsid w:val="008378E5"/>
    <w:rsid w:val="008409BC"/>
    <w:rsid w:val="00844008"/>
    <w:rsid w:val="00844307"/>
    <w:rsid w:val="00845AC1"/>
    <w:rsid w:val="0084787A"/>
    <w:rsid w:val="008545D3"/>
    <w:rsid w:val="00854835"/>
    <w:rsid w:val="0085630C"/>
    <w:rsid w:val="00856911"/>
    <w:rsid w:val="00857638"/>
    <w:rsid w:val="0086073B"/>
    <w:rsid w:val="0086203A"/>
    <w:rsid w:val="0086246D"/>
    <w:rsid w:val="00862781"/>
    <w:rsid w:val="008638CC"/>
    <w:rsid w:val="00865D00"/>
    <w:rsid w:val="00865EF8"/>
    <w:rsid w:val="00867A82"/>
    <w:rsid w:val="0087000B"/>
    <w:rsid w:val="0087232D"/>
    <w:rsid w:val="00886AE2"/>
    <w:rsid w:val="00886FD0"/>
    <w:rsid w:val="008910DD"/>
    <w:rsid w:val="008913D7"/>
    <w:rsid w:val="008932E9"/>
    <w:rsid w:val="008A29F0"/>
    <w:rsid w:val="008A35C0"/>
    <w:rsid w:val="008B5A3E"/>
    <w:rsid w:val="008B745B"/>
    <w:rsid w:val="008B7FF2"/>
    <w:rsid w:val="008C309C"/>
    <w:rsid w:val="008C5555"/>
    <w:rsid w:val="008C648E"/>
    <w:rsid w:val="008C7BB9"/>
    <w:rsid w:val="008D09EF"/>
    <w:rsid w:val="008D25F4"/>
    <w:rsid w:val="008D2B6D"/>
    <w:rsid w:val="008D76F6"/>
    <w:rsid w:val="008E1533"/>
    <w:rsid w:val="008E1D9F"/>
    <w:rsid w:val="008E37FB"/>
    <w:rsid w:val="008E3CF3"/>
    <w:rsid w:val="008E54B4"/>
    <w:rsid w:val="008E61F1"/>
    <w:rsid w:val="008E627D"/>
    <w:rsid w:val="008E773C"/>
    <w:rsid w:val="008F42B3"/>
    <w:rsid w:val="008F51B6"/>
    <w:rsid w:val="008F5FE4"/>
    <w:rsid w:val="009051D4"/>
    <w:rsid w:val="00906B1F"/>
    <w:rsid w:val="00913249"/>
    <w:rsid w:val="00915B46"/>
    <w:rsid w:val="00916939"/>
    <w:rsid w:val="009240D0"/>
    <w:rsid w:val="00925AB2"/>
    <w:rsid w:val="0092732A"/>
    <w:rsid w:val="009277AD"/>
    <w:rsid w:val="00932A1E"/>
    <w:rsid w:val="00935C44"/>
    <w:rsid w:val="00937BB7"/>
    <w:rsid w:val="00937CC4"/>
    <w:rsid w:val="00940218"/>
    <w:rsid w:val="0094112C"/>
    <w:rsid w:val="00943798"/>
    <w:rsid w:val="00945FBD"/>
    <w:rsid w:val="00946E3F"/>
    <w:rsid w:val="0094727F"/>
    <w:rsid w:val="00954959"/>
    <w:rsid w:val="00954BDD"/>
    <w:rsid w:val="00960BEA"/>
    <w:rsid w:val="009640F3"/>
    <w:rsid w:val="00964DD5"/>
    <w:rsid w:val="00967604"/>
    <w:rsid w:val="0097447C"/>
    <w:rsid w:val="009749F4"/>
    <w:rsid w:val="0097730D"/>
    <w:rsid w:val="00982D2F"/>
    <w:rsid w:val="00983154"/>
    <w:rsid w:val="009837BF"/>
    <w:rsid w:val="00983D92"/>
    <w:rsid w:val="00985EFF"/>
    <w:rsid w:val="00987716"/>
    <w:rsid w:val="00990105"/>
    <w:rsid w:val="00990770"/>
    <w:rsid w:val="00990A3B"/>
    <w:rsid w:val="009916ED"/>
    <w:rsid w:val="0099199C"/>
    <w:rsid w:val="0099415E"/>
    <w:rsid w:val="00994F08"/>
    <w:rsid w:val="009970CC"/>
    <w:rsid w:val="009A1790"/>
    <w:rsid w:val="009A3FDB"/>
    <w:rsid w:val="009A4858"/>
    <w:rsid w:val="009A7994"/>
    <w:rsid w:val="009B68D6"/>
    <w:rsid w:val="009C1175"/>
    <w:rsid w:val="009C1A97"/>
    <w:rsid w:val="009C4692"/>
    <w:rsid w:val="009C53CB"/>
    <w:rsid w:val="009C5956"/>
    <w:rsid w:val="009E2F67"/>
    <w:rsid w:val="009F12C8"/>
    <w:rsid w:val="009F1999"/>
    <w:rsid w:val="009F4AA9"/>
    <w:rsid w:val="009F73FA"/>
    <w:rsid w:val="00A00890"/>
    <w:rsid w:val="00A00905"/>
    <w:rsid w:val="00A00B1E"/>
    <w:rsid w:val="00A06258"/>
    <w:rsid w:val="00A111A9"/>
    <w:rsid w:val="00A11967"/>
    <w:rsid w:val="00A128C0"/>
    <w:rsid w:val="00A129C2"/>
    <w:rsid w:val="00A144A1"/>
    <w:rsid w:val="00A148DE"/>
    <w:rsid w:val="00A14AE6"/>
    <w:rsid w:val="00A16811"/>
    <w:rsid w:val="00A2078E"/>
    <w:rsid w:val="00A20A72"/>
    <w:rsid w:val="00A216C1"/>
    <w:rsid w:val="00A22150"/>
    <w:rsid w:val="00A22AF7"/>
    <w:rsid w:val="00A22D71"/>
    <w:rsid w:val="00A22F00"/>
    <w:rsid w:val="00A27D06"/>
    <w:rsid w:val="00A32F87"/>
    <w:rsid w:val="00A351F8"/>
    <w:rsid w:val="00A41A27"/>
    <w:rsid w:val="00A43E5A"/>
    <w:rsid w:val="00A4449D"/>
    <w:rsid w:val="00A50E06"/>
    <w:rsid w:val="00A52848"/>
    <w:rsid w:val="00A55034"/>
    <w:rsid w:val="00A550E2"/>
    <w:rsid w:val="00A56178"/>
    <w:rsid w:val="00A6010F"/>
    <w:rsid w:val="00A608B9"/>
    <w:rsid w:val="00A667CB"/>
    <w:rsid w:val="00A67490"/>
    <w:rsid w:val="00A80F97"/>
    <w:rsid w:val="00A81A47"/>
    <w:rsid w:val="00A81F1D"/>
    <w:rsid w:val="00A86054"/>
    <w:rsid w:val="00A9089B"/>
    <w:rsid w:val="00A9195D"/>
    <w:rsid w:val="00A91B90"/>
    <w:rsid w:val="00A92939"/>
    <w:rsid w:val="00A939EC"/>
    <w:rsid w:val="00A97A11"/>
    <w:rsid w:val="00A97D91"/>
    <w:rsid w:val="00AA42DF"/>
    <w:rsid w:val="00AA4A9F"/>
    <w:rsid w:val="00AB1775"/>
    <w:rsid w:val="00AB560A"/>
    <w:rsid w:val="00AB74EF"/>
    <w:rsid w:val="00AB7AEE"/>
    <w:rsid w:val="00AC2921"/>
    <w:rsid w:val="00AD45AB"/>
    <w:rsid w:val="00AE1FC0"/>
    <w:rsid w:val="00AE3966"/>
    <w:rsid w:val="00AF05D7"/>
    <w:rsid w:val="00AF0F70"/>
    <w:rsid w:val="00AF53DF"/>
    <w:rsid w:val="00AF7AC4"/>
    <w:rsid w:val="00B01734"/>
    <w:rsid w:val="00B03672"/>
    <w:rsid w:val="00B066EE"/>
    <w:rsid w:val="00B119B0"/>
    <w:rsid w:val="00B12C8C"/>
    <w:rsid w:val="00B208F9"/>
    <w:rsid w:val="00B26011"/>
    <w:rsid w:val="00B2783C"/>
    <w:rsid w:val="00B34395"/>
    <w:rsid w:val="00B34F4A"/>
    <w:rsid w:val="00B35B93"/>
    <w:rsid w:val="00B371BB"/>
    <w:rsid w:val="00B37D14"/>
    <w:rsid w:val="00B43A8E"/>
    <w:rsid w:val="00B46447"/>
    <w:rsid w:val="00B5315E"/>
    <w:rsid w:val="00B6221E"/>
    <w:rsid w:val="00B66D3D"/>
    <w:rsid w:val="00B67AF8"/>
    <w:rsid w:val="00B7273F"/>
    <w:rsid w:val="00B748E9"/>
    <w:rsid w:val="00B77448"/>
    <w:rsid w:val="00B80BB7"/>
    <w:rsid w:val="00B81316"/>
    <w:rsid w:val="00B8336B"/>
    <w:rsid w:val="00B87F32"/>
    <w:rsid w:val="00B953F4"/>
    <w:rsid w:val="00B95AC1"/>
    <w:rsid w:val="00BA01C1"/>
    <w:rsid w:val="00BA22C1"/>
    <w:rsid w:val="00BA5136"/>
    <w:rsid w:val="00BB0EF8"/>
    <w:rsid w:val="00BB3489"/>
    <w:rsid w:val="00BB4F27"/>
    <w:rsid w:val="00BB6A0C"/>
    <w:rsid w:val="00BC1028"/>
    <w:rsid w:val="00BC3F1F"/>
    <w:rsid w:val="00BC5519"/>
    <w:rsid w:val="00BC564C"/>
    <w:rsid w:val="00BD2620"/>
    <w:rsid w:val="00BD3C01"/>
    <w:rsid w:val="00BE3330"/>
    <w:rsid w:val="00BE363B"/>
    <w:rsid w:val="00BE7C0B"/>
    <w:rsid w:val="00BF08F2"/>
    <w:rsid w:val="00BF33AF"/>
    <w:rsid w:val="00BF6525"/>
    <w:rsid w:val="00BF6B0C"/>
    <w:rsid w:val="00C02485"/>
    <w:rsid w:val="00C1083E"/>
    <w:rsid w:val="00C16C6C"/>
    <w:rsid w:val="00C223F6"/>
    <w:rsid w:val="00C23637"/>
    <w:rsid w:val="00C25612"/>
    <w:rsid w:val="00C3415A"/>
    <w:rsid w:val="00C360E4"/>
    <w:rsid w:val="00C43BD6"/>
    <w:rsid w:val="00C45026"/>
    <w:rsid w:val="00C463F5"/>
    <w:rsid w:val="00C5241E"/>
    <w:rsid w:val="00C55A28"/>
    <w:rsid w:val="00C5764F"/>
    <w:rsid w:val="00C61C0B"/>
    <w:rsid w:val="00C64FE4"/>
    <w:rsid w:val="00C6759A"/>
    <w:rsid w:val="00C70845"/>
    <w:rsid w:val="00C72F40"/>
    <w:rsid w:val="00C73A22"/>
    <w:rsid w:val="00C76B6D"/>
    <w:rsid w:val="00C80275"/>
    <w:rsid w:val="00C82F07"/>
    <w:rsid w:val="00C83540"/>
    <w:rsid w:val="00C858D4"/>
    <w:rsid w:val="00C85D58"/>
    <w:rsid w:val="00C86D5D"/>
    <w:rsid w:val="00C87EFC"/>
    <w:rsid w:val="00C94055"/>
    <w:rsid w:val="00C9504B"/>
    <w:rsid w:val="00C95D49"/>
    <w:rsid w:val="00C979CD"/>
    <w:rsid w:val="00CA0857"/>
    <w:rsid w:val="00CA2163"/>
    <w:rsid w:val="00CA3E54"/>
    <w:rsid w:val="00CA680B"/>
    <w:rsid w:val="00CA6812"/>
    <w:rsid w:val="00CB08FC"/>
    <w:rsid w:val="00CB19EB"/>
    <w:rsid w:val="00CB5401"/>
    <w:rsid w:val="00CB5A18"/>
    <w:rsid w:val="00CB797F"/>
    <w:rsid w:val="00CC1352"/>
    <w:rsid w:val="00CC31BF"/>
    <w:rsid w:val="00CC36E6"/>
    <w:rsid w:val="00CD0C06"/>
    <w:rsid w:val="00CD7F7B"/>
    <w:rsid w:val="00CE25D3"/>
    <w:rsid w:val="00CE3267"/>
    <w:rsid w:val="00CE42E2"/>
    <w:rsid w:val="00CE7FB8"/>
    <w:rsid w:val="00CF58A9"/>
    <w:rsid w:val="00CF7A32"/>
    <w:rsid w:val="00D07B4E"/>
    <w:rsid w:val="00D10EA4"/>
    <w:rsid w:val="00D116CF"/>
    <w:rsid w:val="00D116F7"/>
    <w:rsid w:val="00D11701"/>
    <w:rsid w:val="00D11E8D"/>
    <w:rsid w:val="00D13B2C"/>
    <w:rsid w:val="00D20318"/>
    <w:rsid w:val="00D2163F"/>
    <w:rsid w:val="00D252A6"/>
    <w:rsid w:val="00D35000"/>
    <w:rsid w:val="00D40C92"/>
    <w:rsid w:val="00D4185D"/>
    <w:rsid w:val="00D44A30"/>
    <w:rsid w:val="00D51D9F"/>
    <w:rsid w:val="00D520F6"/>
    <w:rsid w:val="00D533E7"/>
    <w:rsid w:val="00D55F29"/>
    <w:rsid w:val="00D66856"/>
    <w:rsid w:val="00D67A23"/>
    <w:rsid w:val="00D73E07"/>
    <w:rsid w:val="00D8160F"/>
    <w:rsid w:val="00D839B1"/>
    <w:rsid w:val="00D8588E"/>
    <w:rsid w:val="00D93149"/>
    <w:rsid w:val="00D934FB"/>
    <w:rsid w:val="00D93A48"/>
    <w:rsid w:val="00D97612"/>
    <w:rsid w:val="00DA032D"/>
    <w:rsid w:val="00DA5AAC"/>
    <w:rsid w:val="00DB6546"/>
    <w:rsid w:val="00DB7E3C"/>
    <w:rsid w:val="00DE2678"/>
    <w:rsid w:val="00DE4137"/>
    <w:rsid w:val="00DE679B"/>
    <w:rsid w:val="00DF075A"/>
    <w:rsid w:val="00DF2238"/>
    <w:rsid w:val="00DF591C"/>
    <w:rsid w:val="00E07067"/>
    <w:rsid w:val="00E12FD9"/>
    <w:rsid w:val="00E1324C"/>
    <w:rsid w:val="00E13B88"/>
    <w:rsid w:val="00E15525"/>
    <w:rsid w:val="00E17FEE"/>
    <w:rsid w:val="00E2121C"/>
    <w:rsid w:val="00E21F5C"/>
    <w:rsid w:val="00E30BF1"/>
    <w:rsid w:val="00E3564A"/>
    <w:rsid w:val="00E35DFE"/>
    <w:rsid w:val="00E40B91"/>
    <w:rsid w:val="00E43489"/>
    <w:rsid w:val="00E4435C"/>
    <w:rsid w:val="00E556DE"/>
    <w:rsid w:val="00E559E6"/>
    <w:rsid w:val="00E5756F"/>
    <w:rsid w:val="00E620E2"/>
    <w:rsid w:val="00E63D51"/>
    <w:rsid w:val="00E65D21"/>
    <w:rsid w:val="00E6799A"/>
    <w:rsid w:val="00E70741"/>
    <w:rsid w:val="00E71544"/>
    <w:rsid w:val="00E72359"/>
    <w:rsid w:val="00E73A08"/>
    <w:rsid w:val="00E7704F"/>
    <w:rsid w:val="00E81EF3"/>
    <w:rsid w:val="00E81EFC"/>
    <w:rsid w:val="00E86B7F"/>
    <w:rsid w:val="00E928AE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855"/>
    <w:rsid w:val="00EC0908"/>
    <w:rsid w:val="00ED4932"/>
    <w:rsid w:val="00ED58C0"/>
    <w:rsid w:val="00EE2B49"/>
    <w:rsid w:val="00EE4613"/>
    <w:rsid w:val="00EE578D"/>
    <w:rsid w:val="00EF2CB6"/>
    <w:rsid w:val="00EF4056"/>
    <w:rsid w:val="00EF60C9"/>
    <w:rsid w:val="00EF7894"/>
    <w:rsid w:val="00F007C5"/>
    <w:rsid w:val="00F05BB4"/>
    <w:rsid w:val="00F10C8F"/>
    <w:rsid w:val="00F137C2"/>
    <w:rsid w:val="00F1755D"/>
    <w:rsid w:val="00F2259D"/>
    <w:rsid w:val="00F324C5"/>
    <w:rsid w:val="00F32782"/>
    <w:rsid w:val="00F32961"/>
    <w:rsid w:val="00F36405"/>
    <w:rsid w:val="00F3741A"/>
    <w:rsid w:val="00F375E2"/>
    <w:rsid w:val="00F4166E"/>
    <w:rsid w:val="00F41B95"/>
    <w:rsid w:val="00F42818"/>
    <w:rsid w:val="00F42D92"/>
    <w:rsid w:val="00F45D16"/>
    <w:rsid w:val="00F47763"/>
    <w:rsid w:val="00F47E8D"/>
    <w:rsid w:val="00F57644"/>
    <w:rsid w:val="00F6054F"/>
    <w:rsid w:val="00F662A2"/>
    <w:rsid w:val="00F6707F"/>
    <w:rsid w:val="00F709F4"/>
    <w:rsid w:val="00F737BF"/>
    <w:rsid w:val="00F74773"/>
    <w:rsid w:val="00F77242"/>
    <w:rsid w:val="00F77A4E"/>
    <w:rsid w:val="00F81015"/>
    <w:rsid w:val="00F8190E"/>
    <w:rsid w:val="00F81A91"/>
    <w:rsid w:val="00F826CE"/>
    <w:rsid w:val="00F922DD"/>
    <w:rsid w:val="00F9353A"/>
    <w:rsid w:val="00FA143C"/>
    <w:rsid w:val="00FA403B"/>
    <w:rsid w:val="00FA7C7A"/>
    <w:rsid w:val="00FB06CF"/>
    <w:rsid w:val="00FB18E3"/>
    <w:rsid w:val="00FB4846"/>
    <w:rsid w:val="00FB4CD6"/>
    <w:rsid w:val="00FB52D8"/>
    <w:rsid w:val="00FB6FEF"/>
    <w:rsid w:val="00FC488E"/>
    <w:rsid w:val="00FC5463"/>
    <w:rsid w:val="00FC7EDD"/>
    <w:rsid w:val="00FD325F"/>
    <w:rsid w:val="00FD5FFD"/>
    <w:rsid w:val="00FE38D3"/>
    <w:rsid w:val="00FE7FAE"/>
    <w:rsid w:val="00FF198E"/>
    <w:rsid w:val="00FF1ED5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1217257"/>
  <w15:docId w15:val="{60367263-B44B-684B-835C-011A658E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customStyle="1" w:styleId="FootnoteTextChar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05193"/>
    <w:rPr>
      <w:color w:val="954F72" w:themeColor="followedHyperlink"/>
      <w:u w:val="single"/>
    </w:rPr>
  </w:style>
  <w:style w:type="table" w:styleId="TableGrid">
    <w:name w:val="Table Grid"/>
    <w:basedOn w:val="TableNormal"/>
    <w:rsid w:val="00C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3830BE"/>
    <w:pPr>
      <w:spacing w:after="200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rsid w:val="003830B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gntt@soict.hust.edu.vn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0" ma:contentTypeDescription="Create a new document." ma:contentTypeScope="" ma:versionID="62ef22a61d839a7a5e6086a6656541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B28C63-7F27-FE4A-9BE2-262B295E0A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D68AD3-4CA7-4751-A3DB-B1EB671F5C5B}"/>
</file>

<file path=customXml/itemProps3.xml><?xml version="1.0" encoding="utf-8"?>
<ds:datastoreItem xmlns:ds="http://schemas.openxmlformats.org/officeDocument/2006/customXml" ds:itemID="{3111075D-F039-436F-B67E-BD8DCC4D2478}"/>
</file>

<file path=customXml/itemProps4.xml><?xml version="1.0" encoding="utf-8"?>
<ds:datastoreItem xmlns:ds="http://schemas.openxmlformats.org/officeDocument/2006/customXml" ds:itemID="{EFBD0E11-A59D-42B2-B4DC-438B561841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7345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https://www.oracle.com/technetwork/java/javase/documentation/jdk8-doc-downloads-2133158.html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Thanh Hung - Vien Cong nghe Thong Tin va Truyen Thong</cp:lastModifiedBy>
  <cp:revision>23</cp:revision>
  <cp:lastPrinted>2019-02-25T14:38:00Z</cp:lastPrinted>
  <dcterms:created xsi:type="dcterms:W3CDTF">2019-02-25T14:38:00Z</dcterms:created>
  <dcterms:modified xsi:type="dcterms:W3CDTF">2022-04-18T00:24:00Z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